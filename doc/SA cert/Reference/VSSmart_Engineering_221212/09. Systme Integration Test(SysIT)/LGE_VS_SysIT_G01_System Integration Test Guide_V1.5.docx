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CAC73" w14:textId="127D44F1" w:rsidR="00046D8A" w:rsidRPr="00F80E6D" w:rsidRDefault="00E06730" w:rsidP="00177DC0">
      <w:pPr>
        <w:rPr>
          <w:rFonts w:ascii="맑은 고딕" w:eastAsia="맑은 고딕" w:hAnsi="맑은 고딕" w:cs="Arial"/>
        </w:rPr>
      </w:pPr>
      <w:r>
        <w:rPr>
          <w:noProof/>
        </w:rPr>
        <mc:AlternateContent>
          <mc:Choice Requires="wps">
            <w:drawing>
              <wp:anchor distT="0" distB="0" distL="114300" distR="114300" simplePos="0" relativeHeight="251664384" behindDoc="0" locked="0" layoutInCell="1" allowOverlap="1" wp14:anchorId="114D0794" wp14:editId="224B145D">
                <wp:simplePos x="0" y="0"/>
                <wp:positionH relativeFrom="margin">
                  <wp:align>right</wp:align>
                </wp:positionH>
                <wp:positionV relativeFrom="paragraph">
                  <wp:posOffset>227965</wp:posOffset>
                </wp:positionV>
                <wp:extent cx="1514475" cy="267970"/>
                <wp:effectExtent l="0" t="0" r="28575" b="1778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5C0B4DFE" w14:textId="77777777" w:rsidR="00523266" w:rsidRDefault="00523266" w:rsidP="00E06730">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114D0794" id="_x0000_t202" coordsize="21600,21600" o:spt="202" path="m,l,21600r21600,l21600,xe">
                <v:stroke joinstyle="miter"/>
                <v:path gradientshapeok="t" o:connecttype="rect"/>
              </v:shapetype>
              <v:shape id="Text Box 9" o:spid="_x0000_s1026" type="#_x0000_t202" style="position:absolute;margin-left:68.05pt;margin-top:17.95pt;width:119.25pt;height:21.1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SX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" filled="f" strokecolor="silver" strokeweight=".25pt">
                <v:textbox style="mso-fit-shape-to-text:t" inset=",.5mm,,.5mm">
                  <w:txbxContent>
                    <w:p w14:paraId="5C0B4DFE" w14:textId="77777777" w:rsidR="00523266" w:rsidRDefault="00523266" w:rsidP="00E06730">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14:paraId="631CAC74" w14:textId="09AD8D4D" w:rsidR="007821C3" w:rsidRPr="00F80E6D" w:rsidRDefault="007821C3" w:rsidP="008A4628">
      <w:pPr>
        <w:rPr>
          <w:rFonts w:ascii="맑은 고딕" w:eastAsia="맑은 고딕" w:hAnsi="맑은 고딕" w:cs="Arial"/>
        </w:rPr>
      </w:pPr>
    </w:p>
    <w:p w14:paraId="631CAC75" w14:textId="170413EE" w:rsidR="00457AAF" w:rsidRPr="00F80E6D" w:rsidRDefault="00457AAF" w:rsidP="008A4628">
      <w:pPr>
        <w:rPr>
          <w:rFonts w:ascii="맑은 고딕" w:eastAsia="맑은 고딕" w:hAnsi="맑은 고딕" w:cs="Arial"/>
        </w:rPr>
      </w:pPr>
    </w:p>
    <w:p w14:paraId="631CAC76" w14:textId="77777777" w:rsidR="00457AAF" w:rsidRPr="00F80E6D" w:rsidRDefault="00457AAF" w:rsidP="008A4628">
      <w:pPr>
        <w:rPr>
          <w:rFonts w:ascii="맑은 고딕" w:eastAsia="맑은 고딕" w:hAnsi="맑은 고딕" w:cs="Arial"/>
        </w:rPr>
      </w:pPr>
    </w:p>
    <w:p w14:paraId="631CAC77" w14:textId="77777777" w:rsidR="00457AAF" w:rsidRPr="00F80E6D" w:rsidRDefault="00457AAF" w:rsidP="008A4628">
      <w:pPr>
        <w:rPr>
          <w:rFonts w:ascii="맑은 고딕" w:eastAsia="맑은 고딕" w:hAnsi="맑은 고딕" w:cs="Arial"/>
        </w:rPr>
      </w:pPr>
    </w:p>
    <w:p w14:paraId="631CAC78" w14:textId="77777777" w:rsidR="00457AAF" w:rsidRPr="00F80E6D" w:rsidRDefault="00457AAF" w:rsidP="008A4628">
      <w:pPr>
        <w:rPr>
          <w:rFonts w:ascii="맑은 고딕" w:eastAsia="맑은 고딕" w:hAnsi="맑은 고딕" w:cs="Arial"/>
        </w:rPr>
      </w:pPr>
    </w:p>
    <w:p w14:paraId="631CAC79" w14:textId="77777777" w:rsidR="00457AAF" w:rsidRPr="00F80E6D" w:rsidRDefault="00457AAF" w:rsidP="008A4628">
      <w:pPr>
        <w:rPr>
          <w:rFonts w:ascii="맑은 고딕" w:eastAsia="맑은 고딕" w:hAnsi="맑은 고딕" w:cs="Arial"/>
        </w:rPr>
      </w:pPr>
    </w:p>
    <w:p w14:paraId="631CAC7A" w14:textId="77777777" w:rsidR="00457AAF" w:rsidRPr="00F80E6D" w:rsidRDefault="00457AAF" w:rsidP="008A4628">
      <w:pPr>
        <w:rPr>
          <w:rFonts w:ascii="맑은 고딕" w:eastAsia="맑은 고딕" w:hAnsi="맑은 고딕" w:cs="Arial"/>
        </w:rPr>
      </w:pPr>
    </w:p>
    <w:p w14:paraId="631CAC7B" w14:textId="77777777" w:rsidR="00457AAF" w:rsidRPr="00F80E6D" w:rsidRDefault="00457AAF" w:rsidP="008A4628">
      <w:pPr>
        <w:rPr>
          <w:rFonts w:ascii="맑은 고딕" w:eastAsia="맑은 고딕" w:hAnsi="맑은 고딕" w:cs="Arial"/>
        </w:rPr>
      </w:pPr>
    </w:p>
    <w:p w14:paraId="631CAC7C" w14:textId="77777777" w:rsidR="00457AAF" w:rsidRPr="00F80E6D" w:rsidRDefault="00457AAF" w:rsidP="008A4628">
      <w:pPr>
        <w:rPr>
          <w:rFonts w:ascii="맑은 고딕" w:eastAsia="맑은 고딕" w:hAnsi="맑은 고딕" w:cs="Arial"/>
        </w:rPr>
      </w:pPr>
    </w:p>
    <w:p w14:paraId="631CAC7D" w14:textId="77777777" w:rsidR="00457AAF" w:rsidRPr="00F80E6D" w:rsidRDefault="00457AAF" w:rsidP="008A4628">
      <w:pPr>
        <w:rPr>
          <w:rFonts w:ascii="맑은 고딕" w:eastAsia="맑은 고딕" w:hAnsi="맑은 고딕" w:cs="Arial"/>
        </w:rPr>
      </w:pPr>
    </w:p>
    <w:p w14:paraId="631CAC7E" w14:textId="77777777" w:rsidR="00457AAF" w:rsidRPr="00F80E6D" w:rsidRDefault="00457AAF" w:rsidP="008A4628">
      <w:pPr>
        <w:pStyle w:val="SerialNumber"/>
        <w:rPr>
          <w:rFonts w:ascii="맑은 고딕" w:eastAsia="맑은 고딕" w:hAnsi="맑은 고딕" w:cs="Arial"/>
        </w:rPr>
      </w:pPr>
      <w:r w:rsidRPr="00F80E6D">
        <w:rPr>
          <w:rFonts w:ascii="맑은 고딕" w:eastAsia="맑은 고딕" w:hAnsi="맑은 고딕" w:cs="Arial"/>
        </w:rPr>
        <w:fldChar w:fldCharType="begin"/>
      </w:r>
      <w:r w:rsidRPr="00F80E6D">
        <w:rPr>
          <w:rFonts w:ascii="맑은 고딕" w:eastAsia="맑은 고딕" w:hAnsi="맑은 고딕" w:cs="Arial"/>
        </w:rPr>
        <w:instrText xml:space="preserve"> KEYWORDS  \* MERGEFORMAT </w:instrText>
      </w:r>
      <w:r w:rsidRPr="00F80E6D">
        <w:rPr>
          <w:rFonts w:ascii="맑은 고딕" w:eastAsia="맑은 고딕" w:hAnsi="맑은 고딕" w:cs="Arial"/>
        </w:rPr>
        <w:fldChar w:fldCharType="end"/>
      </w:r>
    </w:p>
    <w:p w14:paraId="631CAC7F" w14:textId="77777777" w:rsidR="00457AAF" w:rsidRPr="00F80E6D" w:rsidRDefault="007063F3" w:rsidP="008A4628">
      <w:pPr>
        <w:rPr>
          <w:rFonts w:ascii="맑은 고딕" w:eastAsia="맑은 고딕" w:hAnsi="맑은 고딕" w:cs="Arial"/>
        </w:rPr>
      </w:pPr>
      <w:r w:rsidRPr="00F80E6D">
        <w:rPr>
          <w:rFonts w:ascii="맑은 고딕" w:eastAsia="맑은 고딕" w:hAnsi="맑은 고딕"/>
          <w:noProof/>
        </w:rPr>
        <mc:AlternateContent>
          <mc:Choice Requires="wps">
            <w:drawing>
              <wp:anchor distT="0" distB="0" distL="114300" distR="114300" simplePos="0" relativeHeight="251657216" behindDoc="0" locked="0" layoutInCell="1" allowOverlap="1" wp14:anchorId="631CAE7E" wp14:editId="631CAE7F">
                <wp:simplePos x="0" y="0"/>
                <wp:positionH relativeFrom="margin">
                  <wp:posOffset>0</wp:posOffset>
                </wp:positionH>
                <wp:positionV relativeFrom="paragraph">
                  <wp:posOffset>119380</wp:posOffset>
                </wp:positionV>
                <wp:extent cx="5939790" cy="1270"/>
                <wp:effectExtent l="38100" t="57150" r="22860" b="9398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3E5E4" id="Line 2"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14:paraId="631CAC80" w14:textId="77777777" w:rsidR="0036679A" w:rsidRPr="00F80E6D" w:rsidRDefault="0036679A" w:rsidP="008A4628">
      <w:pPr>
        <w:rPr>
          <w:rFonts w:ascii="맑은 고딕" w:eastAsia="맑은 고딕" w:hAnsi="맑은 고딕" w:cs="Arial"/>
        </w:rPr>
      </w:pPr>
    </w:p>
    <w:p w14:paraId="631CAC81" w14:textId="44C1A53D" w:rsidR="003758BD" w:rsidRPr="00F80E6D" w:rsidRDefault="00AD67FB" w:rsidP="008A4628">
      <w:pPr>
        <w:pStyle w:val="af2"/>
        <w:rPr>
          <w:rFonts w:ascii="맑은 고딕" w:eastAsia="맑은 고딕" w:hAnsi="맑은 고딕" w:cs="Arial"/>
          <w:color w:val="auto"/>
        </w:rPr>
      </w:pPr>
      <w:r w:rsidRPr="00AD67FB">
        <w:rPr>
          <w:rFonts w:ascii="맑은 고딕" w:eastAsia="맑은 고딕" w:hAnsi="맑은 고딕" w:cs="Arial"/>
          <w:color w:val="auto"/>
        </w:rPr>
        <w:t>System Integration Test Guide</w:t>
      </w:r>
    </w:p>
    <w:p w14:paraId="631CAC82" w14:textId="77777777" w:rsidR="0036679A" w:rsidRPr="00F80E6D" w:rsidRDefault="0036679A" w:rsidP="008A4628">
      <w:pPr>
        <w:rPr>
          <w:rFonts w:ascii="맑은 고딕" w:eastAsia="맑은 고딕" w:hAnsi="맑은 고딕" w:cs="Arial"/>
        </w:rPr>
      </w:pPr>
    </w:p>
    <w:p w14:paraId="631CAC83" w14:textId="77777777" w:rsidR="00457AAF" w:rsidRPr="00F80E6D" w:rsidRDefault="007063F3" w:rsidP="008A4628">
      <w:pPr>
        <w:spacing w:line="240" w:lineRule="exact"/>
        <w:rPr>
          <w:rFonts w:ascii="맑은 고딕" w:eastAsia="맑은 고딕" w:hAnsi="맑은 고딕" w:cs="Arial"/>
        </w:rPr>
      </w:pPr>
      <w:r w:rsidRPr="00F80E6D">
        <w:rPr>
          <w:rFonts w:ascii="맑은 고딕" w:eastAsia="맑은 고딕" w:hAnsi="맑은 고딕"/>
          <w:noProof/>
        </w:rPr>
        <mc:AlternateContent>
          <mc:Choice Requires="wps">
            <w:drawing>
              <wp:anchor distT="0" distB="0" distL="114300" distR="114300" simplePos="0" relativeHeight="251658240" behindDoc="0" locked="0" layoutInCell="1" allowOverlap="1" wp14:anchorId="631CAE80" wp14:editId="631CAE81">
                <wp:simplePos x="0" y="0"/>
                <wp:positionH relativeFrom="margin">
                  <wp:posOffset>0</wp:posOffset>
                </wp:positionH>
                <wp:positionV relativeFrom="paragraph">
                  <wp:posOffset>139065</wp:posOffset>
                </wp:positionV>
                <wp:extent cx="5939790" cy="1270"/>
                <wp:effectExtent l="38100" t="57150" r="22860" b="9398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1E71C" id="Line 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14:paraId="631CAC84" w14:textId="77777777" w:rsidR="00457AAF" w:rsidRPr="00F80E6D" w:rsidRDefault="00457AAF" w:rsidP="008A4628">
      <w:pPr>
        <w:spacing w:line="240" w:lineRule="exact"/>
        <w:rPr>
          <w:rFonts w:ascii="맑은 고딕" w:eastAsia="맑은 고딕" w:hAnsi="맑은 고딕" w:cs="Arial"/>
        </w:rPr>
      </w:pPr>
    </w:p>
    <w:p w14:paraId="631CAC85" w14:textId="77777777" w:rsidR="00457AAF" w:rsidRPr="00F80E6D" w:rsidRDefault="00457AAF" w:rsidP="003758BD">
      <w:pPr>
        <w:jc w:val="center"/>
        <w:rPr>
          <w:rFonts w:ascii="맑은 고딕" w:eastAsia="맑은 고딕" w:hAnsi="맑은 고딕" w:cs="Arial"/>
          <w:b/>
          <w:sz w:val="44"/>
          <w:szCs w:val="44"/>
        </w:rPr>
      </w:pPr>
    </w:p>
    <w:p w14:paraId="631CAC86" w14:textId="77777777" w:rsidR="008B5E3B" w:rsidRPr="00F80E6D" w:rsidRDefault="008B5E3B" w:rsidP="003758BD">
      <w:pPr>
        <w:jc w:val="center"/>
        <w:rPr>
          <w:rFonts w:ascii="맑은 고딕" w:eastAsia="맑은 고딕" w:hAnsi="맑은 고딕" w:cs="Arial"/>
          <w:b/>
          <w:sz w:val="44"/>
          <w:szCs w:val="44"/>
        </w:rPr>
      </w:pPr>
    </w:p>
    <w:p w14:paraId="631CAC87" w14:textId="77777777" w:rsidR="00457AAF" w:rsidRPr="00F80E6D" w:rsidRDefault="00457AAF" w:rsidP="008A4628">
      <w:pPr>
        <w:rPr>
          <w:rFonts w:ascii="맑은 고딕" w:eastAsia="맑은 고딕" w:hAnsi="맑은 고딕" w:cs="Arial"/>
        </w:rPr>
      </w:pPr>
    </w:p>
    <w:p w14:paraId="631CAC88" w14:textId="77777777" w:rsidR="00457AAF" w:rsidRPr="00F80E6D" w:rsidRDefault="00457AAF" w:rsidP="008A4628">
      <w:pPr>
        <w:rPr>
          <w:rFonts w:ascii="맑은 고딕" w:eastAsia="맑은 고딕" w:hAnsi="맑은 고딕" w:cs="Arial"/>
        </w:rPr>
      </w:pPr>
    </w:p>
    <w:p w14:paraId="631CAC89" w14:textId="77777777" w:rsidR="00457AAF" w:rsidRPr="00F80E6D" w:rsidRDefault="00457AAF" w:rsidP="008A4628">
      <w:pPr>
        <w:rPr>
          <w:rFonts w:ascii="맑은 고딕" w:eastAsia="맑은 고딕" w:hAnsi="맑은 고딕" w:cs="Arial"/>
        </w:rPr>
      </w:pPr>
    </w:p>
    <w:p w14:paraId="631CAC8A" w14:textId="77777777" w:rsidR="003758BD" w:rsidRPr="00F80E6D" w:rsidRDefault="003758BD" w:rsidP="008A4628">
      <w:pPr>
        <w:rPr>
          <w:rFonts w:ascii="맑은 고딕" w:eastAsia="맑은 고딕" w:hAnsi="맑은 고딕" w:cs="Arial"/>
        </w:rPr>
      </w:pPr>
    </w:p>
    <w:p w14:paraId="631CAC8B" w14:textId="77777777" w:rsidR="003758BD" w:rsidRPr="00F80E6D" w:rsidRDefault="003758BD" w:rsidP="008A4628">
      <w:pPr>
        <w:rPr>
          <w:rFonts w:ascii="맑은 고딕" w:eastAsia="맑은 고딕" w:hAnsi="맑은 고딕" w:cs="Arial"/>
        </w:rPr>
      </w:pPr>
    </w:p>
    <w:p w14:paraId="631CAC8C" w14:textId="77777777" w:rsidR="00457AAF" w:rsidRPr="00F80E6D" w:rsidRDefault="00457AAF" w:rsidP="008A4628">
      <w:pPr>
        <w:rPr>
          <w:rFonts w:ascii="맑은 고딕" w:eastAsia="맑은 고딕" w:hAnsi="맑은 고딕" w:cs="Arial"/>
        </w:rPr>
      </w:pPr>
    </w:p>
    <w:p w14:paraId="631CAC8D" w14:textId="77777777" w:rsidR="00457AAF" w:rsidRPr="00F80E6D" w:rsidRDefault="00457AAF" w:rsidP="008A4628">
      <w:pPr>
        <w:rPr>
          <w:rFonts w:ascii="맑은 고딕" w:eastAsia="맑은 고딕" w:hAnsi="맑은 고딕" w:cs="Arial"/>
        </w:rPr>
      </w:pPr>
    </w:p>
    <w:p w14:paraId="631CAC8E" w14:textId="77777777" w:rsidR="00457AAF" w:rsidRPr="00F80E6D" w:rsidRDefault="00457AAF" w:rsidP="008A4628">
      <w:pPr>
        <w:rPr>
          <w:rFonts w:ascii="맑은 고딕" w:eastAsia="맑은 고딕" w:hAnsi="맑은 고딕" w:cs="Arial"/>
        </w:rPr>
      </w:pPr>
    </w:p>
    <w:p w14:paraId="631CAC91" w14:textId="77777777" w:rsidR="00457AAF" w:rsidRDefault="00457AAF" w:rsidP="008A4628">
      <w:pPr>
        <w:rPr>
          <w:rFonts w:ascii="맑은 고딕" w:eastAsia="맑은 고딕" w:hAnsi="맑은 고딕" w:cs="Arial"/>
        </w:rPr>
      </w:pPr>
    </w:p>
    <w:p w14:paraId="35590695" w14:textId="77777777" w:rsidR="00E06730" w:rsidRDefault="00E06730" w:rsidP="008A4628">
      <w:pPr>
        <w:rPr>
          <w:rFonts w:ascii="맑은 고딕" w:eastAsia="맑은 고딕" w:hAnsi="맑은 고딕" w:cs="Arial"/>
        </w:rPr>
      </w:pPr>
    </w:p>
    <w:p w14:paraId="335E50F4" w14:textId="77777777" w:rsidR="00E06730" w:rsidRDefault="00E06730" w:rsidP="008A4628">
      <w:pPr>
        <w:rPr>
          <w:rFonts w:ascii="맑은 고딕" w:eastAsia="맑은 고딕" w:hAnsi="맑은 고딕" w:cs="Arial"/>
        </w:rPr>
      </w:pPr>
    </w:p>
    <w:p w14:paraId="44547DC7" w14:textId="77777777" w:rsidR="00E06730" w:rsidRDefault="00E06730" w:rsidP="008A4628">
      <w:pPr>
        <w:rPr>
          <w:rFonts w:ascii="맑은 고딕" w:eastAsia="맑은 고딕" w:hAnsi="맑은 고딕" w:cs="Arial"/>
        </w:rPr>
      </w:pPr>
    </w:p>
    <w:p w14:paraId="786A0CA9" w14:textId="77777777" w:rsidR="00E06730" w:rsidRPr="00F80E6D" w:rsidRDefault="00E06730" w:rsidP="008A4628">
      <w:pPr>
        <w:rPr>
          <w:rFonts w:ascii="맑은 고딕" w:eastAsia="맑은 고딕" w:hAnsi="맑은 고딕" w:cs="Arial"/>
        </w:rPr>
      </w:pPr>
    </w:p>
    <w:p w14:paraId="631CAC92" w14:textId="77777777" w:rsidR="00324224" w:rsidRPr="00F80E6D" w:rsidRDefault="00324224" w:rsidP="00A85E05">
      <w:pPr>
        <w:pStyle w:val="10"/>
        <w:outlineLvl w:val="9"/>
        <w:rPr>
          <w:rFonts w:ascii="맑은 고딕" w:eastAsia="맑은 고딕" w:hAnsi="맑은 고딕" w:cs="Arial"/>
        </w:rPr>
      </w:pPr>
      <w:bookmarkStart w:id="0" w:name="_Toc165977313"/>
      <w:bookmarkStart w:id="1" w:name="_Toc167764455"/>
      <w:bookmarkStart w:id="2" w:name="_Toc167820586"/>
      <w:r w:rsidRPr="00F80E6D">
        <w:rPr>
          <w:rFonts w:ascii="맑은 고딕" w:eastAsia="맑은 고딕" w:hAnsi="맑은 고딕" w:cs="Arial"/>
        </w:rPr>
        <w:lastRenderedPageBreak/>
        <w:t>About This Document</w:t>
      </w:r>
      <w:bookmarkEnd w:id="0"/>
      <w:bookmarkEnd w:id="1"/>
      <w:bookmarkEnd w:id="2"/>
    </w:p>
    <w:p w14:paraId="631CAC93" w14:textId="77777777" w:rsidR="002B6527" w:rsidRPr="00F80E6D" w:rsidRDefault="001775D9" w:rsidP="00A30F47">
      <w:pPr>
        <w:pStyle w:val="10"/>
        <w:outlineLvl w:val="9"/>
        <w:rPr>
          <w:rFonts w:ascii="맑은 고딕" w:eastAsia="맑은 고딕" w:hAnsi="맑은 고딕" w:cs="Arial"/>
        </w:rPr>
      </w:pPr>
      <w:r w:rsidRPr="00F80E6D">
        <w:rPr>
          <w:rFonts w:ascii="맑은 고딕" w:eastAsia="맑은 고딕" w:hAnsi="맑은 고딕"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0"/>
        <w:gridCol w:w="6434"/>
      </w:tblGrid>
      <w:tr w:rsidR="001775D9" w:rsidRPr="00F80E6D" w14:paraId="631CAC96" w14:textId="77777777" w:rsidTr="0003672B">
        <w:tc>
          <w:tcPr>
            <w:tcW w:w="2200" w:type="dxa"/>
            <w:tcBorders>
              <w:top w:val="single" w:sz="4" w:space="0" w:color="333333"/>
              <w:left w:val="nil"/>
              <w:bottom w:val="single" w:sz="4" w:space="0" w:color="333333"/>
              <w:right w:val="single" w:sz="4" w:space="0" w:color="333333"/>
              <w:tl2br w:val="nil"/>
              <w:tr2bl w:val="nil"/>
            </w:tcBorders>
            <w:shd w:val="clear" w:color="auto" w:fill="E0E0E0"/>
            <w:vAlign w:val="center"/>
          </w:tcPr>
          <w:p w14:paraId="631CAC94" w14:textId="77777777" w:rsidR="001775D9" w:rsidRPr="00F80E6D" w:rsidRDefault="001775D9" w:rsidP="001775D9">
            <w:pPr>
              <w:pStyle w:val="ae"/>
              <w:jc w:val="left"/>
              <w:rPr>
                <w:rFonts w:ascii="맑은 고딕" w:eastAsia="맑은 고딕" w:hAnsi="맑은 고딕" w:cs="Arial"/>
                <w:color w:val="auto"/>
              </w:rPr>
            </w:pPr>
            <w:r w:rsidRPr="00F80E6D">
              <w:rPr>
                <w:rFonts w:ascii="맑은 고딕" w:eastAsia="맑은 고딕" w:hAnsi="맑은 고딕" w:cs="Arial"/>
                <w:color w:val="auto"/>
              </w:rPr>
              <w:t>Issuing authority</w:t>
            </w:r>
          </w:p>
        </w:tc>
        <w:tc>
          <w:tcPr>
            <w:tcW w:w="6434" w:type="dxa"/>
            <w:tcBorders>
              <w:top w:val="single" w:sz="4" w:space="0" w:color="333333"/>
              <w:left w:val="single" w:sz="4" w:space="0" w:color="333333"/>
              <w:bottom w:val="single" w:sz="4" w:space="0" w:color="333333"/>
              <w:right w:val="nil"/>
              <w:tl2br w:val="nil"/>
              <w:tr2bl w:val="nil"/>
            </w:tcBorders>
            <w:shd w:val="clear" w:color="auto" w:fill="auto"/>
          </w:tcPr>
          <w:p w14:paraId="631CAC95" w14:textId="3B0D880B" w:rsidR="001775D9" w:rsidRPr="005E5205" w:rsidRDefault="006F3E93" w:rsidP="0037070A">
            <w:pPr>
              <w:pStyle w:val="ae"/>
              <w:jc w:val="left"/>
              <w:rPr>
                <w:rFonts w:ascii="맑은 고딕" w:eastAsia="맑은 고딕" w:hAnsi="맑은 고딕" w:cs="Arial"/>
                <w:b w:val="0"/>
                <w:color w:val="auto"/>
              </w:rPr>
            </w:pPr>
            <w:r>
              <w:rPr>
                <w:rFonts w:ascii="맑은 고딕" w:eastAsia="맑은 고딕" w:hAnsi="맑은 고딕" w:cs="Arial" w:hint="eastAsia"/>
                <w:b w:val="0"/>
                <w:color w:val="auto"/>
              </w:rPr>
              <w:t>VS</w:t>
            </w:r>
            <w:r w:rsidR="0037070A">
              <w:rPr>
                <w:rFonts w:ascii="맑은 고딕" w:eastAsia="맑은 고딕" w:hAnsi="맑은 고딕" w:cs="Arial"/>
                <w:b w:val="0"/>
                <w:color w:val="auto"/>
              </w:rPr>
              <w:t xml:space="preserve"> </w:t>
            </w:r>
            <w:r w:rsidR="005E5205" w:rsidRPr="005E5205">
              <w:rPr>
                <w:rFonts w:ascii="맑은 고딕" w:eastAsia="맑은 고딕" w:hAnsi="맑은 고딕" w:cs="Arial" w:hint="eastAsia"/>
                <w:b w:val="0"/>
                <w:color w:val="auto"/>
              </w:rPr>
              <w:t>SW</w:t>
            </w:r>
            <w:r w:rsidR="0037070A">
              <w:rPr>
                <w:rFonts w:ascii="맑은 고딕" w:eastAsia="맑은 고딕" w:hAnsi="맑은 고딕" w:cs="Arial" w:hint="eastAsia"/>
                <w:b w:val="0"/>
                <w:color w:val="auto"/>
              </w:rPr>
              <w:t xml:space="preserve"> </w:t>
            </w:r>
            <w:r w:rsidR="0037070A">
              <w:rPr>
                <w:rFonts w:ascii="맑은 고딕" w:eastAsia="맑은 고딕" w:hAnsi="맑은 고딕" w:cs="Arial"/>
                <w:b w:val="0"/>
                <w:color w:val="auto"/>
              </w:rPr>
              <w:t>Process Unit</w:t>
            </w:r>
          </w:p>
        </w:tc>
      </w:tr>
      <w:tr w:rsidR="001775D9" w:rsidRPr="00F80E6D" w14:paraId="631CAC99" w14:textId="77777777" w:rsidTr="0003672B">
        <w:tc>
          <w:tcPr>
            <w:tcW w:w="2200" w:type="dxa"/>
            <w:tcBorders>
              <w:top w:val="single" w:sz="4" w:space="0" w:color="auto"/>
            </w:tcBorders>
            <w:shd w:val="clear" w:color="auto" w:fill="E0E0E0"/>
            <w:vAlign w:val="center"/>
          </w:tcPr>
          <w:p w14:paraId="631CAC97" w14:textId="77777777" w:rsidR="001775D9" w:rsidRPr="00F80E6D" w:rsidRDefault="001775D9" w:rsidP="00D3754F">
            <w:pPr>
              <w:pStyle w:val="-1"/>
              <w:rPr>
                <w:rFonts w:ascii="맑은 고딕" w:eastAsia="맑은 고딕" w:hAnsi="맑은 고딕" w:cs="Arial"/>
                <w:b/>
                <w:color w:val="auto"/>
              </w:rPr>
            </w:pPr>
            <w:r w:rsidRPr="00F80E6D">
              <w:rPr>
                <w:rFonts w:ascii="맑은 고딕" w:eastAsia="맑은 고딕" w:hAnsi="맑은 고딕" w:cs="Arial"/>
                <w:b/>
                <w:color w:val="auto"/>
              </w:rPr>
              <w:t>Status of document</w:t>
            </w:r>
          </w:p>
        </w:tc>
        <w:tc>
          <w:tcPr>
            <w:tcW w:w="6434" w:type="dxa"/>
            <w:tcBorders>
              <w:top w:val="single" w:sz="4" w:space="0" w:color="auto"/>
            </w:tcBorders>
          </w:tcPr>
          <w:p w14:paraId="631CAC98" w14:textId="77777777" w:rsidR="001775D9" w:rsidRPr="00F80E6D" w:rsidRDefault="0003672B" w:rsidP="00B22CEA">
            <w:pPr>
              <w:pStyle w:val="-1"/>
              <w:rPr>
                <w:rFonts w:ascii="맑은 고딕" w:eastAsia="맑은 고딕" w:hAnsi="맑은 고딕" w:cs="Arial"/>
                <w:color w:val="auto"/>
              </w:rPr>
            </w:pPr>
            <w:r w:rsidRPr="00E35D2D">
              <w:rPr>
                <w:rFonts w:ascii="맑은 고딕" w:eastAsia="맑은 고딕" w:hAnsi="맑은 고딕" w:cs="Arial"/>
                <w:noProof/>
                <w:color w:val="auto"/>
              </w:rPr>
              <mc:AlternateContent>
                <mc:Choice Requires="wps">
                  <w:drawing>
                    <wp:anchor distT="0" distB="0" distL="114300" distR="114300" simplePos="0" relativeHeight="251662336" behindDoc="0" locked="0" layoutInCell="1" allowOverlap="1" wp14:anchorId="631CAE82" wp14:editId="631CAE83">
                      <wp:simplePos x="0" y="0"/>
                      <wp:positionH relativeFrom="column">
                        <wp:posOffset>1333500</wp:posOffset>
                      </wp:positionH>
                      <wp:positionV relativeFrom="paragraph">
                        <wp:posOffset>26035</wp:posOffset>
                      </wp:positionV>
                      <wp:extent cx="763905" cy="247015"/>
                      <wp:effectExtent l="0" t="0" r="17145" b="19685"/>
                      <wp:wrapNone/>
                      <wp:docPr id="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247015"/>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23D1B9" id="Oval 4" o:spid="_x0000_s1026" style="position:absolute;left:0;text-align:left;margin-left:105pt;margin-top:2.05pt;width:60.15pt;height:1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" filled="f" strokecolor="blue" strokeweight="1.5pt"/>
                  </w:pict>
                </mc:Fallback>
              </mc:AlternateContent>
            </w:r>
            <w:r w:rsidR="00A374EA" w:rsidRPr="00F80E6D">
              <w:rPr>
                <w:rFonts w:ascii="맑은 고딕" w:eastAsia="맑은 고딕" w:hAnsi="맑은 고딕" w:cs="Arial"/>
                <w:color w:val="auto"/>
              </w:rPr>
              <w:t xml:space="preserve">In Progress </w:t>
            </w:r>
            <w:r w:rsidR="00007CFE" w:rsidRPr="00F80E6D">
              <w:rPr>
                <w:rFonts w:ascii="맑은 고딕" w:eastAsia="맑은 고딕" w:hAnsi="맑은 고딕" w:cs="Arial"/>
                <w:color w:val="auto"/>
              </w:rPr>
              <w:t xml:space="preserve">/ Approved / </w:t>
            </w:r>
            <w:r w:rsidR="00007CFE" w:rsidRPr="0003672B">
              <w:rPr>
                <w:rFonts w:ascii="맑은 고딕" w:eastAsia="맑은 고딕" w:hAnsi="맑은 고딕" w:cs="Arial"/>
                <w:color w:val="auto"/>
              </w:rPr>
              <w:t>Released</w:t>
            </w:r>
          </w:p>
        </w:tc>
      </w:tr>
    </w:tbl>
    <w:p w14:paraId="631CAC9A" w14:textId="77777777" w:rsidR="001775D9" w:rsidRPr="00F80E6D" w:rsidRDefault="001775D9" w:rsidP="008A4628">
      <w:pPr>
        <w:pStyle w:val="21"/>
        <w:rPr>
          <w:rFonts w:ascii="맑은 고딕" w:eastAsia="맑은 고딕" w:hAnsi="맑은 고딕" w:cs="Arial"/>
        </w:rPr>
      </w:pPr>
      <w:bookmarkStart w:id="3" w:name="_GoBack"/>
      <w:bookmarkEnd w:id="3"/>
    </w:p>
    <w:p w14:paraId="631CAC9B" w14:textId="77777777" w:rsidR="009153D5" w:rsidRPr="00F80E6D" w:rsidRDefault="00324224" w:rsidP="00A85E05">
      <w:pPr>
        <w:pStyle w:val="10"/>
        <w:outlineLvl w:val="9"/>
        <w:rPr>
          <w:rFonts w:ascii="맑은 고딕" w:eastAsia="맑은 고딕" w:hAnsi="맑은 고딕" w:cs="Arial"/>
          <w:b w:val="0"/>
        </w:rPr>
      </w:pPr>
      <w:r w:rsidRPr="00F80E6D">
        <w:rPr>
          <w:rFonts w:ascii="맑은 고딕" w:eastAsia="맑은 고딕" w:hAnsi="맑은 고딕" w:cs="Arial"/>
          <w:b w:val="0"/>
        </w:rPr>
        <w:t>Revision History</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3"/>
        <w:gridCol w:w="1269"/>
        <w:gridCol w:w="4075"/>
        <w:gridCol w:w="1037"/>
        <w:gridCol w:w="1380"/>
      </w:tblGrid>
      <w:tr w:rsidR="009153D5" w:rsidRPr="00F80E6D" w14:paraId="631CACA1" w14:textId="77777777" w:rsidTr="00332930">
        <w:tc>
          <w:tcPr>
            <w:tcW w:w="873" w:type="dxa"/>
            <w:tcBorders>
              <w:top w:val="single" w:sz="4" w:space="0" w:color="333333"/>
              <w:left w:val="nil"/>
              <w:bottom w:val="single" w:sz="4" w:space="0" w:color="333333"/>
              <w:right w:val="single" w:sz="4" w:space="0" w:color="333333"/>
              <w:tl2br w:val="nil"/>
              <w:tr2bl w:val="nil"/>
            </w:tcBorders>
            <w:shd w:val="clear" w:color="auto" w:fill="E0E0E0"/>
            <w:vAlign w:val="center"/>
          </w:tcPr>
          <w:p w14:paraId="631CAC9C" w14:textId="77777777" w:rsidR="009153D5" w:rsidRPr="00F80E6D" w:rsidRDefault="009153D5" w:rsidP="007B6F49">
            <w:pPr>
              <w:pStyle w:val="ae"/>
              <w:rPr>
                <w:rFonts w:ascii="맑은 고딕" w:eastAsia="맑은 고딕" w:hAnsi="맑은 고딕" w:cs="Arial"/>
                <w:color w:val="auto"/>
              </w:rPr>
            </w:pPr>
            <w:r w:rsidRPr="00F80E6D">
              <w:rPr>
                <w:rFonts w:ascii="맑은 고딕" w:eastAsia="맑은 고딕" w:hAnsi="맑은 고딕" w:cs="Arial"/>
                <w:color w:val="auto"/>
              </w:rPr>
              <w:t>Ver</w:t>
            </w:r>
            <w:r w:rsidR="009F0DF1" w:rsidRPr="00F80E6D">
              <w:rPr>
                <w:rFonts w:ascii="맑은 고딕" w:eastAsia="맑은 고딕" w:hAnsi="맑은 고딕" w:cs="Arial"/>
                <w:color w:val="auto"/>
              </w:rPr>
              <w:t>s</w:t>
            </w:r>
            <w:r w:rsidRPr="00F80E6D">
              <w:rPr>
                <w:rFonts w:ascii="맑은 고딕" w:eastAsia="맑은 고딕" w:hAnsi="맑은 고딕" w:cs="Arial"/>
                <w:color w:val="auto"/>
              </w:rPr>
              <w:t>ion</w:t>
            </w:r>
          </w:p>
        </w:tc>
        <w:tc>
          <w:tcPr>
            <w:tcW w:w="1269"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14:paraId="631CAC9D" w14:textId="77777777" w:rsidR="009153D5" w:rsidRPr="00F80E6D" w:rsidRDefault="009153D5" w:rsidP="007B6F49">
            <w:pPr>
              <w:pStyle w:val="ae"/>
              <w:rPr>
                <w:rFonts w:ascii="맑은 고딕" w:eastAsia="맑은 고딕" w:hAnsi="맑은 고딕" w:cs="Arial"/>
                <w:color w:val="auto"/>
              </w:rPr>
            </w:pPr>
            <w:r w:rsidRPr="00F80E6D">
              <w:rPr>
                <w:rFonts w:ascii="맑은 고딕" w:eastAsia="맑은 고딕" w:hAnsi="맑은 고딕" w:cs="Arial"/>
                <w:color w:val="auto"/>
              </w:rPr>
              <w:t>Date</w:t>
            </w:r>
          </w:p>
        </w:tc>
        <w:tc>
          <w:tcPr>
            <w:tcW w:w="407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14:paraId="631CAC9E" w14:textId="77777777" w:rsidR="009153D5" w:rsidRPr="00F80E6D" w:rsidRDefault="009153D5" w:rsidP="007B6F49">
            <w:pPr>
              <w:pStyle w:val="ae"/>
              <w:rPr>
                <w:rFonts w:ascii="맑은 고딕" w:eastAsia="맑은 고딕" w:hAnsi="맑은 고딕" w:cs="Arial"/>
                <w:color w:val="auto"/>
              </w:rPr>
            </w:pPr>
            <w:r w:rsidRPr="00F80E6D">
              <w:rPr>
                <w:rFonts w:ascii="맑은 고딕" w:eastAsia="맑은 고딕" w:hAnsi="맑은 고딕" w:cs="Arial"/>
                <w:color w:val="auto"/>
              </w:rPr>
              <w:t>Comment</w:t>
            </w:r>
          </w:p>
        </w:tc>
        <w:tc>
          <w:tcPr>
            <w:tcW w:w="103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14:paraId="631CAC9F" w14:textId="77777777" w:rsidR="009153D5" w:rsidRPr="00F80E6D" w:rsidRDefault="009153D5" w:rsidP="007B6F49">
            <w:pPr>
              <w:pStyle w:val="ae"/>
              <w:rPr>
                <w:rFonts w:ascii="맑은 고딕" w:eastAsia="맑은 고딕" w:hAnsi="맑은 고딕" w:cs="Arial"/>
                <w:color w:val="auto"/>
              </w:rPr>
            </w:pPr>
            <w:r w:rsidRPr="00F80E6D">
              <w:rPr>
                <w:rFonts w:ascii="맑은 고딕" w:eastAsia="맑은 고딕" w:hAnsi="맑은 고딕" w:cs="Arial"/>
                <w:color w:val="auto"/>
              </w:rPr>
              <w:t>Author</w:t>
            </w:r>
          </w:p>
        </w:tc>
        <w:tc>
          <w:tcPr>
            <w:tcW w:w="1380" w:type="dxa"/>
            <w:tcBorders>
              <w:top w:val="single" w:sz="4" w:space="0" w:color="333333"/>
              <w:left w:val="single" w:sz="4" w:space="0" w:color="333333"/>
              <w:bottom w:val="single" w:sz="4" w:space="0" w:color="333333"/>
              <w:right w:val="nil"/>
              <w:tl2br w:val="nil"/>
              <w:tr2bl w:val="nil"/>
            </w:tcBorders>
            <w:shd w:val="clear" w:color="auto" w:fill="E0E0E0"/>
            <w:vAlign w:val="center"/>
          </w:tcPr>
          <w:p w14:paraId="631CACA0" w14:textId="77777777" w:rsidR="009153D5" w:rsidRPr="00F80E6D" w:rsidRDefault="001775D9" w:rsidP="007B6F49">
            <w:pPr>
              <w:pStyle w:val="ae"/>
              <w:rPr>
                <w:rFonts w:ascii="맑은 고딕" w:eastAsia="맑은 고딕" w:hAnsi="맑은 고딕" w:cs="Arial"/>
                <w:color w:val="auto"/>
              </w:rPr>
            </w:pPr>
            <w:r w:rsidRPr="00F80E6D">
              <w:rPr>
                <w:rFonts w:ascii="맑은 고딕" w:eastAsia="맑은 고딕" w:hAnsi="맑은 고딕" w:cs="Arial"/>
                <w:color w:val="auto"/>
              </w:rPr>
              <w:t>Approver</w:t>
            </w:r>
          </w:p>
        </w:tc>
      </w:tr>
      <w:tr w:rsidR="00AD67FB" w:rsidRPr="00F80E6D" w14:paraId="631CACA7" w14:textId="77777777" w:rsidTr="00332930">
        <w:tc>
          <w:tcPr>
            <w:tcW w:w="873" w:type="dxa"/>
            <w:shd w:val="clear" w:color="auto" w:fill="auto"/>
            <w:vAlign w:val="center"/>
          </w:tcPr>
          <w:p w14:paraId="631CACA2" w14:textId="77777777" w:rsidR="00AD67FB" w:rsidRPr="00F80E6D" w:rsidRDefault="00AD67FB" w:rsidP="00AD67FB">
            <w:pPr>
              <w:pStyle w:val="-1"/>
              <w:jc w:val="center"/>
              <w:rPr>
                <w:rFonts w:ascii="맑은 고딕" w:eastAsia="맑은 고딕" w:hAnsi="맑은 고딕" w:cs="Arial"/>
                <w:color w:val="auto"/>
              </w:rPr>
            </w:pPr>
            <w:r w:rsidRPr="00F80E6D">
              <w:rPr>
                <w:rFonts w:ascii="맑은 고딕" w:eastAsia="맑은 고딕" w:hAnsi="맑은 고딕" w:cs="Arial"/>
                <w:color w:val="auto"/>
              </w:rPr>
              <w:t>1.0</w:t>
            </w:r>
          </w:p>
        </w:tc>
        <w:tc>
          <w:tcPr>
            <w:tcW w:w="1269" w:type="dxa"/>
            <w:vAlign w:val="center"/>
          </w:tcPr>
          <w:p w14:paraId="631CACA3" w14:textId="77777777" w:rsidR="00AD67FB" w:rsidRPr="00F80E6D" w:rsidRDefault="00AD67FB" w:rsidP="00AD67FB">
            <w:pPr>
              <w:pStyle w:val="-1"/>
              <w:jc w:val="center"/>
              <w:rPr>
                <w:rFonts w:ascii="맑은 고딕" w:eastAsia="맑은 고딕" w:hAnsi="맑은 고딕" w:cs="Arial"/>
                <w:color w:val="auto"/>
              </w:rPr>
            </w:pPr>
            <w:r w:rsidRPr="00F80E6D">
              <w:rPr>
                <w:rFonts w:ascii="맑은 고딕" w:eastAsia="맑은 고딕" w:hAnsi="맑은 고딕" w:cs="Arial"/>
                <w:color w:val="auto"/>
              </w:rPr>
              <w:t>2016-08-19</w:t>
            </w:r>
          </w:p>
        </w:tc>
        <w:tc>
          <w:tcPr>
            <w:tcW w:w="4075" w:type="dxa"/>
            <w:vAlign w:val="center"/>
          </w:tcPr>
          <w:p w14:paraId="631CACA4" w14:textId="77777777" w:rsidR="00AD67FB" w:rsidRPr="00F80E6D" w:rsidRDefault="00AD67FB" w:rsidP="00AD67FB">
            <w:pPr>
              <w:pStyle w:val="-1"/>
              <w:rPr>
                <w:rFonts w:ascii="맑은 고딕" w:eastAsia="맑은 고딕" w:hAnsi="맑은 고딕" w:cs="Arial"/>
                <w:color w:val="auto"/>
              </w:rPr>
            </w:pPr>
            <w:r w:rsidRPr="00F80E6D">
              <w:rPr>
                <w:rFonts w:ascii="맑은 고딕" w:eastAsia="맑은 고딕" w:hAnsi="맑은 고딕" w:cs="Arial"/>
                <w:color w:val="auto"/>
              </w:rPr>
              <w:t>Initial Release</w:t>
            </w:r>
          </w:p>
        </w:tc>
        <w:tc>
          <w:tcPr>
            <w:tcW w:w="1037" w:type="dxa"/>
            <w:vAlign w:val="center"/>
          </w:tcPr>
          <w:p w14:paraId="631CACA5" w14:textId="661F627C"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szCs w:val="20"/>
              </w:rPr>
              <w:t>EPG</w:t>
            </w:r>
          </w:p>
        </w:tc>
        <w:tc>
          <w:tcPr>
            <w:tcW w:w="1380" w:type="dxa"/>
            <w:shd w:val="clear" w:color="auto" w:fill="auto"/>
            <w:vAlign w:val="center"/>
          </w:tcPr>
          <w:p w14:paraId="631CACA6" w14:textId="72AF0C5C"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AD67FB" w:rsidRPr="00F80E6D" w14:paraId="631CACAD" w14:textId="77777777" w:rsidTr="00332930">
        <w:tc>
          <w:tcPr>
            <w:tcW w:w="873" w:type="dxa"/>
            <w:shd w:val="clear" w:color="auto" w:fill="auto"/>
            <w:vAlign w:val="center"/>
          </w:tcPr>
          <w:p w14:paraId="631CACA8" w14:textId="77777777"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cs="Arial" w:hint="eastAsia"/>
                <w:color w:val="auto"/>
              </w:rPr>
              <w:t>1.1</w:t>
            </w:r>
          </w:p>
        </w:tc>
        <w:tc>
          <w:tcPr>
            <w:tcW w:w="1269" w:type="dxa"/>
            <w:vAlign w:val="center"/>
          </w:tcPr>
          <w:p w14:paraId="631CACA9" w14:textId="77777777"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cs="Arial" w:hint="eastAsia"/>
                <w:color w:val="auto"/>
              </w:rPr>
              <w:t>2018-04-06</w:t>
            </w:r>
          </w:p>
        </w:tc>
        <w:tc>
          <w:tcPr>
            <w:tcW w:w="4075" w:type="dxa"/>
          </w:tcPr>
          <w:p w14:paraId="631CACAA" w14:textId="3A8CD7F5" w:rsidR="00AD67FB" w:rsidRPr="00F80E6D" w:rsidRDefault="00AD67FB" w:rsidP="00AD67FB">
            <w:pPr>
              <w:pStyle w:val="-1"/>
              <w:rPr>
                <w:rFonts w:ascii="맑은 고딕" w:eastAsia="맑은 고딕" w:hAnsi="맑은 고딕" w:cs="Arial"/>
                <w:color w:val="auto"/>
              </w:rPr>
            </w:pPr>
            <w:r>
              <w:rPr>
                <w:rFonts w:ascii="맑은 고딕" w:eastAsia="맑은 고딕" w:hAnsi="맑은 고딕" w:cs="Arial"/>
                <w:color w:val="auto"/>
              </w:rPr>
              <w:t>Update to c</w:t>
            </w:r>
            <w:r w:rsidRPr="00AD67FB">
              <w:rPr>
                <w:rFonts w:ascii="맑은 고딕" w:eastAsia="맑은 고딕" w:hAnsi="맑은 고딕" w:cs="Arial"/>
                <w:color w:val="auto"/>
              </w:rPr>
              <w:t>urrent role name and standard document name</w:t>
            </w:r>
          </w:p>
        </w:tc>
        <w:tc>
          <w:tcPr>
            <w:tcW w:w="1037" w:type="dxa"/>
            <w:vAlign w:val="center"/>
          </w:tcPr>
          <w:p w14:paraId="631CACAB" w14:textId="2718E553"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hint="eastAsia"/>
                <w:szCs w:val="20"/>
              </w:rPr>
              <w:t>SW Process Team</w:t>
            </w:r>
          </w:p>
        </w:tc>
        <w:tc>
          <w:tcPr>
            <w:tcW w:w="1380" w:type="dxa"/>
            <w:shd w:val="clear" w:color="auto" w:fill="auto"/>
            <w:vAlign w:val="center"/>
          </w:tcPr>
          <w:p w14:paraId="631CACAC" w14:textId="20B8CC43"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AD67FB" w:rsidRPr="00F80E6D" w14:paraId="631CACB3" w14:textId="77777777" w:rsidTr="00332930">
        <w:tc>
          <w:tcPr>
            <w:tcW w:w="873" w:type="dxa"/>
            <w:shd w:val="clear" w:color="auto" w:fill="auto"/>
            <w:vAlign w:val="center"/>
          </w:tcPr>
          <w:p w14:paraId="631CACAE" w14:textId="77777777"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cs="Arial" w:hint="eastAsia"/>
                <w:color w:val="auto"/>
              </w:rPr>
              <w:t>1</w:t>
            </w:r>
            <w:r>
              <w:rPr>
                <w:rFonts w:ascii="맑은 고딕" w:eastAsia="맑은 고딕" w:hAnsi="맑은 고딕" w:cs="Arial"/>
                <w:color w:val="auto"/>
              </w:rPr>
              <w:t>.2</w:t>
            </w:r>
          </w:p>
        </w:tc>
        <w:tc>
          <w:tcPr>
            <w:tcW w:w="1269" w:type="dxa"/>
            <w:vAlign w:val="center"/>
          </w:tcPr>
          <w:p w14:paraId="631CACAF" w14:textId="77777777"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cs="Arial" w:hint="eastAsia"/>
                <w:color w:val="auto"/>
              </w:rPr>
              <w:t>2018-11-</w:t>
            </w:r>
            <w:r>
              <w:rPr>
                <w:rFonts w:ascii="맑은 고딕" w:eastAsia="맑은 고딕" w:hAnsi="맑은 고딕" w:cs="Arial"/>
                <w:color w:val="auto"/>
              </w:rPr>
              <w:t>30</w:t>
            </w:r>
          </w:p>
        </w:tc>
        <w:tc>
          <w:tcPr>
            <w:tcW w:w="4075" w:type="dxa"/>
            <w:vAlign w:val="center"/>
          </w:tcPr>
          <w:p w14:paraId="631CACB0" w14:textId="4BA5721D" w:rsidR="00AD67FB" w:rsidRPr="001E316A" w:rsidRDefault="00AD67FB" w:rsidP="00AD67FB">
            <w:pPr>
              <w:pStyle w:val="-1"/>
              <w:rPr>
                <w:rFonts w:ascii="맑은 고딕" w:eastAsia="맑은 고딕" w:hAnsi="맑은 고딕" w:cs="Arial"/>
              </w:rPr>
            </w:pPr>
            <w:r w:rsidRPr="00AD67FB">
              <w:rPr>
                <w:rFonts w:ascii="맑은 고딕" w:eastAsia="맑은 고딕" w:hAnsi="맑은 고딕" w:cs="Arial"/>
              </w:rPr>
              <w:t>Modify role name (sy</w:t>
            </w:r>
            <w:r>
              <w:rPr>
                <w:rFonts w:ascii="맑은 고딕" w:eastAsia="맑은 고딕" w:hAnsi="맑은 고딕" w:cs="Arial"/>
              </w:rPr>
              <w:t xml:space="preserve">stem test person/administrator </w:t>
            </w:r>
            <w:r w:rsidRPr="00AD67FB">
              <w:rPr>
                <w:rFonts w:ascii="맑은 고딕" w:eastAsia="맑은 고딕" w:hAnsi="맑은 고딕" w:cs="Arial"/>
              </w:rPr>
              <w:sym w:font="Wingdings" w:char="F0E0"/>
            </w:r>
            <w:r>
              <w:rPr>
                <w:rFonts w:ascii="맑은 고딕" w:eastAsia="맑은 고딕" w:hAnsi="맑은 고딕" w:cs="Arial"/>
              </w:rPr>
              <w:t xml:space="preserve"> </w:t>
            </w:r>
            <w:r w:rsidRPr="00AD67FB">
              <w:rPr>
                <w:rFonts w:ascii="맑은 고딕" w:eastAsia="맑은 고딕" w:hAnsi="맑은 고딕" w:cs="Arial"/>
              </w:rPr>
              <w:t>system integration test person/administrator)</w:t>
            </w:r>
          </w:p>
        </w:tc>
        <w:tc>
          <w:tcPr>
            <w:tcW w:w="1037" w:type="dxa"/>
            <w:vAlign w:val="center"/>
          </w:tcPr>
          <w:p w14:paraId="631CACB1" w14:textId="273F37F2"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hint="eastAsia"/>
                <w:szCs w:val="20"/>
              </w:rPr>
              <w:t>SW Process Team</w:t>
            </w:r>
          </w:p>
        </w:tc>
        <w:tc>
          <w:tcPr>
            <w:tcW w:w="1380" w:type="dxa"/>
            <w:shd w:val="clear" w:color="auto" w:fill="auto"/>
            <w:vAlign w:val="center"/>
          </w:tcPr>
          <w:p w14:paraId="631CACB2" w14:textId="475F25E5" w:rsidR="00AD67FB" w:rsidRPr="00F80E6D" w:rsidRDefault="00AD67FB" w:rsidP="00AD67FB">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9153D5" w:rsidRPr="00F80E6D" w14:paraId="631CACB9" w14:textId="77777777" w:rsidTr="00332930">
        <w:tc>
          <w:tcPr>
            <w:tcW w:w="873" w:type="dxa"/>
            <w:shd w:val="clear" w:color="auto" w:fill="auto"/>
            <w:vAlign w:val="center"/>
          </w:tcPr>
          <w:p w14:paraId="631CACB4" w14:textId="77777777" w:rsidR="009153D5" w:rsidRPr="00F80E6D" w:rsidRDefault="00D96A93" w:rsidP="00332930">
            <w:pPr>
              <w:pStyle w:val="-1"/>
              <w:jc w:val="center"/>
              <w:rPr>
                <w:rFonts w:ascii="맑은 고딕" w:eastAsia="맑은 고딕" w:hAnsi="맑은 고딕" w:cs="Arial"/>
                <w:color w:val="auto"/>
              </w:rPr>
            </w:pPr>
            <w:r>
              <w:rPr>
                <w:rFonts w:ascii="맑은 고딕" w:eastAsia="맑은 고딕" w:hAnsi="맑은 고딕" w:cs="Arial" w:hint="eastAsia"/>
                <w:color w:val="auto"/>
              </w:rPr>
              <w:t>1.3</w:t>
            </w:r>
          </w:p>
        </w:tc>
        <w:tc>
          <w:tcPr>
            <w:tcW w:w="1269" w:type="dxa"/>
          </w:tcPr>
          <w:p w14:paraId="631CACB5" w14:textId="77777777" w:rsidR="009153D5" w:rsidRPr="00F80E6D" w:rsidRDefault="00D96A93" w:rsidP="0018408B">
            <w:pPr>
              <w:pStyle w:val="-1"/>
              <w:jc w:val="center"/>
              <w:rPr>
                <w:rFonts w:ascii="맑은 고딕" w:eastAsia="맑은 고딕" w:hAnsi="맑은 고딕" w:cs="Arial"/>
                <w:color w:val="auto"/>
              </w:rPr>
            </w:pPr>
            <w:r>
              <w:rPr>
                <w:rFonts w:ascii="맑은 고딕" w:eastAsia="맑은 고딕" w:hAnsi="맑은 고딕" w:cs="Arial" w:hint="eastAsia"/>
                <w:color w:val="auto"/>
              </w:rPr>
              <w:t>2019-02-</w:t>
            </w:r>
            <w:r w:rsidR="00647E6F">
              <w:rPr>
                <w:rFonts w:ascii="맑은 고딕" w:eastAsia="맑은 고딕" w:hAnsi="맑은 고딕" w:cs="Arial" w:hint="eastAsia"/>
                <w:color w:val="auto"/>
              </w:rPr>
              <w:t>12</w:t>
            </w:r>
          </w:p>
        </w:tc>
        <w:tc>
          <w:tcPr>
            <w:tcW w:w="4075" w:type="dxa"/>
          </w:tcPr>
          <w:p w14:paraId="631CACB6" w14:textId="240AF0E1" w:rsidR="009153D5" w:rsidRPr="00AD67FB" w:rsidRDefault="00AD67FB" w:rsidP="007B6F49">
            <w:pPr>
              <w:pStyle w:val="-1"/>
              <w:rPr>
                <w:rFonts w:ascii="맑은 고딕" w:eastAsia="맑은 고딕" w:hAnsi="맑은 고딕" w:cs="Arial"/>
                <w:color w:val="auto"/>
              </w:rPr>
            </w:pPr>
            <w:r w:rsidRPr="00AD67FB">
              <w:rPr>
                <w:rFonts w:ascii="맑은 고딕" w:eastAsia="맑은 고딕" w:hAnsi="Times New Roman" w:cs="맑은 고딕"/>
                <w:szCs w:val="20"/>
              </w:rPr>
              <w:t>Update due to annual organization restructuring (VC --&gt; VS)</w:t>
            </w:r>
          </w:p>
        </w:tc>
        <w:tc>
          <w:tcPr>
            <w:tcW w:w="1037" w:type="dxa"/>
            <w:vAlign w:val="center"/>
          </w:tcPr>
          <w:p w14:paraId="631CACB7" w14:textId="78FF13F1" w:rsidR="009153D5" w:rsidRPr="00F80E6D" w:rsidRDefault="00AD67FB" w:rsidP="00AD67FB">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14:paraId="631CACB8" w14:textId="4B1089CD" w:rsidR="009153D5" w:rsidRPr="00F80E6D" w:rsidRDefault="00AD67FB" w:rsidP="001775D9">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321C6C" w:rsidRPr="00F80E6D" w14:paraId="631CACBF" w14:textId="77777777" w:rsidTr="00332930">
        <w:tc>
          <w:tcPr>
            <w:tcW w:w="873" w:type="dxa"/>
            <w:shd w:val="clear" w:color="auto" w:fill="auto"/>
            <w:vAlign w:val="center"/>
          </w:tcPr>
          <w:p w14:paraId="631CACBA" w14:textId="02A76966" w:rsidR="00321C6C" w:rsidRPr="00F80E6D" w:rsidRDefault="003625C1" w:rsidP="00332930">
            <w:pPr>
              <w:pStyle w:val="-1"/>
              <w:jc w:val="center"/>
              <w:rPr>
                <w:rFonts w:ascii="맑은 고딕" w:eastAsia="맑은 고딕" w:hAnsi="맑은 고딕" w:cs="Arial"/>
                <w:color w:val="auto"/>
              </w:rPr>
            </w:pPr>
            <w:r>
              <w:rPr>
                <w:rFonts w:ascii="맑은 고딕" w:eastAsia="맑은 고딕" w:hAnsi="맑은 고딕" w:cs="Arial" w:hint="eastAsia"/>
                <w:color w:val="auto"/>
              </w:rPr>
              <w:t>1</w:t>
            </w:r>
            <w:r>
              <w:rPr>
                <w:rFonts w:ascii="맑은 고딕" w:eastAsia="맑은 고딕" w:hAnsi="맑은 고딕" w:cs="Arial"/>
                <w:color w:val="auto"/>
              </w:rPr>
              <w:t>.4</w:t>
            </w:r>
          </w:p>
        </w:tc>
        <w:tc>
          <w:tcPr>
            <w:tcW w:w="1269" w:type="dxa"/>
          </w:tcPr>
          <w:p w14:paraId="631CACBB" w14:textId="1F797DCB" w:rsidR="00321C6C" w:rsidRPr="00F80E6D" w:rsidRDefault="003625C1" w:rsidP="00F30AED">
            <w:pPr>
              <w:pStyle w:val="-1"/>
              <w:jc w:val="center"/>
              <w:rPr>
                <w:rFonts w:ascii="맑은 고딕" w:eastAsia="맑은 고딕" w:hAnsi="맑은 고딕" w:cs="Arial"/>
                <w:color w:val="auto"/>
              </w:rPr>
            </w:pPr>
            <w:r>
              <w:rPr>
                <w:rFonts w:ascii="맑은 고딕" w:eastAsia="맑은 고딕" w:hAnsi="맑은 고딕" w:cs="Arial" w:hint="eastAsia"/>
                <w:color w:val="auto"/>
              </w:rPr>
              <w:t>2019</w:t>
            </w:r>
            <w:r>
              <w:rPr>
                <w:rFonts w:ascii="맑은 고딕" w:eastAsia="맑은 고딕" w:hAnsi="맑은 고딕" w:cs="Arial"/>
                <w:color w:val="auto"/>
              </w:rPr>
              <w:t>.07.19</w:t>
            </w:r>
          </w:p>
        </w:tc>
        <w:tc>
          <w:tcPr>
            <w:tcW w:w="4075" w:type="dxa"/>
          </w:tcPr>
          <w:p w14:paraId="3BC42CF3" w14:textId="77777777" w:rsidR="00AD67FB" w:rsidRDefault="00AD67FB" w:rsidP="00AD67FB">
            <w:pPr>
              <w:pStyle w:val="-1"/>
              <w:rPr>
                <w:rFonts w:ascii="맑은 고딕" w:eastAsia="맑은 고딕" w:hAnsi="맑은 고딕" w:cs="Arial"/>
                <w:color w:val="auto"/>
              </w:rPr>
            </w:pPr>
            <w:r w:rsidRPr="00AD67FB">
              <w:rPr>
                <w:rFonts w:ascii="맑은 고딕" w:eastAsia="맑은 고딕" w:hAnsi="맑은 고딕" w:cs="Arial"/>
                <w:color w:val="auto"/>
              </w:rPr>
              <w:t xml:space="preserve">Deleted the role Part PL, </w:t>
            </w:r>
          </w:p>
          <w:p w14:paraId="5E827E2A" w14:textId="6FFD39D2" w:rsidR="00AD67FB" w:rsidRPr="00AD67FB" w:rsidRDefault="00AD67FB" w:rsidP="00AD67FB">
            <w:pPr>
              <w:pStyle w:val="-1"/>
              <w:rPr>
                <w:rFonts w:ascii="맑은 고딕" w:eastAsia="맑은 고딕" w:hAnsi="맑은 고딕" w:cs="Arial"/>
                <w:color w:val="auto"/>
              </w:rPr>
            </w:pPr>
            <w:r w:rsidRPr="00AD67FB">
              <w:rPr>
                <w:rFonts w:ascii="맑은 고딕" w:eastAsia="맑은 고딕" w:hAnsi="맑은 고딕" w:cs="Arial"/>
                <w:color w:val="auto"/>
              </w:rPr>
              <w:t>added the system developer</w:t>
            </w:r>
          </w:p>
          <w:p w14:paraId="4F2EF1C4" w14:textId="77777777" w:rsidR="00AD67FB" w:rsidRPr="00AD67FB" w:rsidRDefault="00AD67FB" w:rsidP="00AD67FB">
            <w:pPr>
              <w:pStyle w:val="-1"/>
              <w:rPr>
                <w:rFonts w:ascii="맑은 고딕" w:eastAsia="맑은 고딕" w:hAnsi="맑은 고딕" w:cs="Arial"/>
                <w:color w:val="auto"/>
              </w:rPr>
            </w:pPr>
            <w:r w:rsidRPr="00AD67FB">
              <w:rPr>
                <w:rFonts w:ascii="맑은 고딕" w:eastAsia="맑은 고딕" w:hAnsi="맑은 고딕" w:cs="Arial"/>
                <w:color w:val="auto"/>
              </w:rPr>
              <w:t>Entry/Stop/Resume Criteria Update</w:t>
            </w:r>
          </w:p>
          <w:p w14:paraId="56FDC43E" w14:textId="77777777" w:rsidR="00AD67FB" w:rsidRPr="00AD67FB" w:rsidRDefault="00AD67FB" w:rsidP="00AD67FB">
            <w:pPr>
              <w:pStyle w:val="-1"/>
              <w:rPr>
                <w:rFonts w:ascii="맑은 고딕" w:eastAsia="맑은 고딕" w:hAnsi="맑은 고딕" w:cs="Arial"/>
                <w:color w:val="auto"/>
              </w:rPr>
            </w:pPr>
            <w:r w:rsidRPr="00AD67FB">
              <w:rPr>
                <w:rFonts w:ascii="맑은 고딕" w:eastAsia="맑은 고딕" w:hAnsi="맑은 고딕" w:cs="Arial"/>
                <w:color w:val="auto"/>
              </w:rPr>
              <w:t>Update system integration test case items</w:t>
            </w:r>
          </w:p>
          <w:p w14:paraId="605E68C5" w14:textId="77777777" w:rsidR="00AD67FB" w:rsidRPr="00AD67FB" w:rsidRDefault="00AD67FB" w:rsidP="00AD67FB">
            <w:pPr>
              <w:pStyle w:val="-1"/>
              <w:rPr>
                <w:rFonts w:ascii="맑은 고딕" w:eastAsia="맑은 고딕" w:hAnsi="맑은 고딕" w:cs="Arial"/>
                <w:color w:val="auto"/>
              </w:rPr>
            </w:pPr>
            <w:r w:rsidRPr="00AD67FB">
              <w:rPr>
                <w:rFonts w:ascii="맑은 고딕" w:eastAsia="맑은 고딕" w:hAnsi="맑은 고딕" w:cs="Arial"/>
                <w:color w:val="auto"/>
              </w:rPr>
              <w:t>System integration test results and result report definition of required items</w:t>
            </w:r>
          </w:p>
          <w:p w14:paraId="631CACBC" w14:textId="20E63D23" w:rsidR="00F30AED" w:rsidRPr="00F80E6D" w:rsidRDefault="00AD67FB" w:rsidP="00AD67FB">
            <w:pPr>
              <w:pStyle w:val="-1"/>
              <w:rPr>
                <w:rFonts w:ascii="맑은 고딕" w:eastAsia="맑은 고딕" w:hAnsi="맑은 고딕" w:cs="Arial"/>
                <w:color w:val="auto"/>
              </w:rPr>
            </w:pPr>
            <w:r w:rsidRPr="00AD67FB">
              <w:rPr>
                <w:rFonts w:ascii="맑은 고딕" w:eastAsia="맑은 고딕" w:hAnsi="맑은 고딕" w:cs="Arial"/>
                <w:color w:val="auto"/>
              </w:rPr>
              <w:t>typo correction</w:t>
            </w:r>
          </w:p>
        </w:tc>
        <w:tc>
          <w:tcPr>
            <w:tcW w:w="1037" w:type="dxa"/>
            <w:vAlign w:val="center"/>
          </w:tcPr>
          <w:p w14:paraId="631CACBD" w14:textId="3E62D319" w:rsidR="00321C6C" w:rsidRPr="00F80E6D" w:rsidRDefault="00AD67FB" w:rsidP="001775D9">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14:paraId="631CACBE" w14:textId="474B19B4" w:rsidR="00321C6C" w:rsidRPr="00F80E6D" w:rsidRDefault="00AD67FB" w:rsidP="001775D9">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E06730" w:rsidRPr="00F80E6D" w14:paraId="631CACC5" w14:textId="77777777" w:rsidTr="00AD67FB">
        <w:tc>
          <w:tcPr>
            <w:tcW w:w="873" w:type="dxa"/>
            <w:shd w:val="clear" w:color="auto" w:fill="auto"/>
            <w:vAlign w:val="center"/>
          </w:tcPr>
          <w:p w14:paraId="631CACC0" w14:textId="3760398D" w:rsidR="00E06730" w:rsidRPr="00F80E6D" w:rsidRDefault="00E06730" w:rsidP="00E06730">
            <w:pPr>
              <w:pStyle w:val="-1"/>
              <w:jc w:val="center"/>
              <w:rPr>
                <w:rFonts w:ascii="맑은 고딕" w:eastAsia="맑은 고딕" w:hAnsi="맑은 고딕" w:cs="Arial"/>
                <w:color w:val="auto"/>
              </w:rPr>
            </w:pPr>
            <w:r>
              <w:rPr>
                <w:rFonts w:ascii="맑은 고딕" w:eastAsia="맑은 고딕" w:hAnsi="맑은 고딕" w:cs="Arial" w:hint="eastAsia"/>
                <w:szCs w:val="20"/>
              </w:rPr>
              <w:t>1.5</w:t>
            </w:r>
          </w:p>
        </w:tc>
        <w:tc>
          <w:tcPr>
            <w:tcW w:w="1269" w:type="dxa"/>
            <w:vAlign w:val="center"/>
          </w:tcPr>
          <w:p w14:paraId="631CACC1" w14:textId="6BF7AC0F" w:rsidR="00E06730" w:rsidRPr="00F80E6D" w:rsidRDefault="00E06730" w:rsidP="00E06730">
            <w:pPr>
              <w:pStyle w:val="-1"/>
              <w:jc w:val="center"/>
              <w:rPr>
                <w:rFonts w:ascii="맑은 고딕" w:eastAsia="맑은 고딕" w:hAnsi="맑은 고딕" w:cs="Arial"/>
                <w:color w:val="auto"/>
              </w:rPr>
            </w:pPr>
            <w:r>
              <w:rPr>
                <w:rFonts w:ascii="맑은 고딕" w:eastAsia="맑은 고딕" w:hAnsi="맑은 고딕" w:hint="eastAsia"/>
                <w:szCs w:val="20"/>
              </w:rPr>
              <w:t>2021.06.</w:t>
            </w:r>
            <w:r w:rsidRPr="005F638E">
              <w:rPr>
                <w:rFonts w:ascii="맑은 고딕" w:eastAsia="맑은 고딕" w:hAnsi="맑은 고딕" w:hint="eastAsia"/>
                <w:szCs w:val="20"/>
              </w:rPr>
              <w:t>1</w:t>
            </w:r>
            <w:r>
              <w:rPr>
                <w:rFonts w:ascii="맑은 고딕" w:eastAsia="맑은 고딕" w:hAnsi="맑은 고딕"/>
                <w:szCs w:val="20"/>
              </w:rPr>
              <w:t>5</w:t>
            </w:r>
          </w:p>
        </w:tc>
        <w:tc>
          <w:tcPr>
            <w:tcW w:w="4075" w:type="dxa"/>
            <w:vAlign w:val="center"/>
          </w:tcPr>
          <w:p w14:paraId="1AC40BFD" w14:textId="774537B3" w:rsidR="00AD67FB" w:rsidRPr="00AD67FB" w:rsidRDefault="00AD67FB" w:rsidP="00AD67FB">
            <w:pPr>
              <w:pStyle w:val="-1"/>
              <w:rPr>
                <w:rFonts w:ascii="맑은 고딕" w:eastAsia="맑은 고딕" w:hAnsi="맑은 고딕"/>
                <w:szCs w:val="20"/>
              </w:rPr>
            </w:pPr>
            <w:r w:rsidRPr="00AD67FB">
              <w:rPr>
                <w:rFonts w:ascii="맑은 고딕" w:eastAsia="맑은 고딕" w:hAnsi="맑은 고딕"/>
                <w:szCs w:val="20"/>
              </w:rPr>
              <w:t>- Updated security notice of this template (Before: LGE Confidential-&gt;After: LGE Internal Use Only).</w:t>
            </w:r>
          </w:p>
          <w:p w14:paraId="631CACC2" w14:textId="6E0CAC91" w:rsidR="00E06730" w:rsidRPr="00F80E6D" w:rsidRDefault="00AD67FB" w:rsidP="00AD67FB">
            <w:pPr>
              <w:pStyle w:val="-1"/>
              <w:rPr>
                <w:rFonts w:ascii="맑은 고딕" w:eastAsia="맑은 고딕" w:hAnsi="맑은 고딕" w:cs="Arial"/>
                <w:color w:val="auto"/>
              </w:rPr>
            </w:pPr>
            <w:r w:rsidRPr="00AD67FB">
              <w:rPr>
                <w:rFonts w:ascii="맑은 고딕" w:eastAsia="맑은 고딕" w:hAnsi="맑은 고딕"/>
                <w:szCs w:val="20"/>
              </w:rPr>
              <w:t>Security level related note (the last sentence in red color below)</w:t>
            </w:r>
          </w:p>
        </w:tc>
        <w:tc>
          <w:tcPr>
            <w:tcW w:w="1037" w:type="dxa"/>
            <w:vAlign w:val="center"/>
          </w:tcPr>
          <w:p w14:paraId="631CACC3" w14:textId="7B52EEBE" w:rsidR="00E06730" w:rsidRPr="00F80E6D" w:rsidRDefault="00AD67FB" w:rsidP="00E06730">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14:paraId="631CACC4" w14:textId="7A956B64" w:rsidR="00E06730" w:rsidRPr="00F80E6D" w:rsidRDefault="00E06730" w:rsidP="00E06730">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9153D5" w:rsidRPr="00F80E6D" w14:paraId="631CACCB" w14:textId="77777777" w:rsidTr="00332930">
        <w:tc>
          <w:tcPr>
            <w:tcW w:w="873" w:type="dxa"/>
            <w:shd w:val="clear" w:color="auto" w:fill="auto"/>
            <w:vAlign w:val="center"/>
          </w:tcPr>
          <w:p w14:paraId="631CACC6" w14:textId="77777777" w:rsidR="009153D5" w:rsidRPr="00F80E6D" w:rsidRDefault="009153D5" w:rsidP="00332930">
            <w:pPr>
              <w:pStyle w:val="-1"/>
              <w:jc w:val="center"/>
              <w:rPr>
                <w:rFonts w:ascii="맑은 고딕" w:eastAsia="맑은 고딕" w:hAnsi="맑은 고딕" w:cs="Arial"/>
                <w:color w:val="auto"/>
              </w:rPr>
            </w:pPr>
          </w:p>
        </w:tc>
        <w:tc>
          <w:tcPr>
            <w:tcW w:w="1269" w:type="dxa"/>
          </w:tcPr>
          <w:p w14:paraId="631CACC7" w14:textId="77777777" w:rsidR="009153D5" w:rsidRPr="00F80E6D" w:rsidRDefault="009153D5" w:rsidP="0018408B">
            <w:pPr>
              <w:pStyle w:val="-1"/>
              <w:jc w:val="center"/>
              <w:rPr>
                <w:rFonts w:ascii="맑은 고딕" w:eastAsia="맑은 고딕" w:hAnsi="맑은 고딕" w:cs="Arial"/>
                <w:color w:val="auto"/>
              </w:rPr>
            </w:pPr>
          </w:p>
        </w:tc>
        <w:tc>
          <w:tcPr>
            <w:tcW w:w="4075" w:type="dxa"/>
          </w:tcPr>
          <w:p w14:paraId="631CACC8" w14:textId="77777777" w:rsidR="009153D5" w:rsidRPr="00F80E6D" w:rsidRDefault="009153D5" w:rsidP="007B6F49">
            <w:pPr>
              <w:pStyle w:val="-1"/>
              <w:rPr>
                <w:rFonts w:ascii="맑은 고딕" w:eastAsia="맑은 고딕" w:hAnsi="맑은 고딕" w:cs="Arial"/>
                <w:color w:val="auto"/>
              </w:rPr>
            </w:pPr>
          </w:p>
        </w:tc>
        <w:tc>
          <w:tcPr>
            <w:tcW w:w="1037" w:type="dxa"/>
            <w:vAlign w:val="center"/>
          </w:tcPr>
          <w:p w14:paraId="631CACC9" w14:textId="77777777" w:rsidR="009153D5" w:rsidRPr="00F80E6D" w:rsidRDefault="009153D5" w:rsidP="001775D9">
            <w:pPr>
              <w:pStyle w:val="-1"/>
              <w:jc w:val="center"/>
              <w:rPr>
                <w:rFonts w:ascii="맑은 고딕" w:eastAsia="맑은 고딕" w:hAnsi="맑은 고딕" w:cs="Arial"/>
                <w:color w:val="auto"/>
              </w:rPr>
            </w:pPr>
          </w:p>
        </w:tc>
        <w:tc>
          <w:tcPr>
            <w:tcW w:w="1380" w:type="dxa"/>
            <w:shd w:val="clear" w:color="auto" w:fill="auto"/>
            <w:vAlign w:val="center"/>
          </w:tcPr>
          <w:p w14:paraId="631CACCA" w14:textId="77777777" w:rsidR="009153D5" w:rsidRPr="00F80E6D" w:rsidRDefault="009153D5" w:rsidP="001775D9">
            <w:pPr>
              <w:pStyle w:val="-1"/>
              <w:jc w:val="center"/>
              <w:rPr>
                <w:rFonts w:ascii="맑은 고딕" w:eastAsia="맑은 고딕" w:hAnsi="맑은 고딕" w:cs="Arial"/>
                <w:color w:val="auto"/>
              </w:rPr>
            </w:pPr>
          </w:p>
        </w:tc>
      </w:tr>
    </w:tbl>
    <w:p w14:paraId="631CACCC" w14:textId="77777777" w:rsidR="00464169" w:rsidRPr="00F80E6D" w:rsidRDefault="0026680C" w:rsidP="00A85E05">
      <w:pPr>
        <w:pStyle w:val="10"/>
        <w:outlineLvl w:val="9"/>
        <w:rPr>
          <w:rFonts w:ascii="맑은 고딕" w:eastAsia="맑은 고딕" w:hAnsi="맑은 고딕" w:cs="Arial"/>
        </w:rPr>
      </w:pPr>
      <w:r w:rsidRPr="00F80E6D">
        <w:rPr>
          <w:rFonts w:ascii="맑은 고딕" w:eastAsia="맑은 고딕" w:hAnsi="맑은 고딕" w:cs="Arial"/>
        </w:rPr>
        <w:br w:type="page"/>
      </w:r>
      <w:bookmarkStart w:id="4" w:name="_Toc165977316"/>
      <w:bookmarkStart w:id="5" w:name="_Toc167764458"/>
      <w:bookmarkStart w:id="6" w:name="_Toc167820589"/>
      <w:r w:rsidR="00464169" w:rsidRPr="00F80E6D">
        <w:rPr>
          <w:rFonts w:ascii="맑은 고딕" w:eastAsia="맑은 고딕" w:hAnsi="맑은 고딕" w:cs="Arial"/>
        </w:rPr>
        <w:lastRenderedPageBreak/>
        <w:t>Table of Contents</w:t>
      </w:r>
      <w:bookmarkEnd w:id="4"/>
      <w:bookmarkEnd w:id="5"/>
      <w:bookmarkEnd w:id="6"/>
    </w:p>
    <w:p w14:paraId="0B3265BC" w14:textId="77777777" w:rsidR="00B65872" w:rsidRDefault="005466BF">
      <w:pPr>
        <w:pStyle w:val="11"/>
        <w:rPr>
          <w:rFonts w:asciiTheme="minorHAnsi" w:eastAsiaTheme="minorEastAsia" w:hAnsiTheme="minorHAnsi" w:cstheme="minorBidi"/>
          <w:b w:val="0"/>
          <w:noProof/>
          <w:kern w:val="2"/>
          <w:sz w:val="20"/>
          <w:szCs w:val="22"/>
        </w:rPr>
      </w:pPr>
      <w:r w:rsidRPr="00F80E6D">
        <w:rPr>
          <w:rFonts w:ascii="맑은 고딕" w:eastAsia="맑은 고딕" w:hAnsi="맑은 고딕" w:cs="Arial"/>
        </w:rPr>
        <w:fldChar w:fldCharType="begin"/>
      </w:r>
      <w:r w:rsidRPr="00F80E6D">
        <w:rPr>
          <w:rFonts w:ascii="맑은 고딕" w:eastAsia="맑은 고딕" w:hAnsi="맑은 고딕" w:cs="Arial"/>
        </w:rPr>
        <w:instrText xml:space="preserve"> TOC \o "1-4" \h \z \u </w:instrText>
      </w:r>
      <w:r w:rsidRPr="00F80E6D">
        <w:rPr>
          <w:rFonts w:ascii="맑은 고딕" w:eastAsia="맑은 고딕" w:hAnsi="맑은 고딕" w:cs="Arial"/>
        </w:rPr>
        <w:fldChar w:fldCharType="separate"/>
      </w:r>
      <w:hyperlink w:anchor="_Toc110958480" w:history="1">
        <w:r w:rsidR="00B65872" w:rsidRPr="00316903">
          <w:rPr>
            <w:rStyle w:val="ad"/>
            <w:rFonts w:ascii="맑은 고딕" w:hAnsi="맑은 고딕"/>
            <w:noProof/>
          </w:rPr>
          <w:t>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plan</w:t>
        </w:r>
        <w:r w:rsidR="00B65872">
          <w:rPr>
            <w:noProof/>
            <w:webHidden/>
          </w:rPr>
          <w:tab/>
        </w:r>
        <w:r w:rsidR="00B65872">
          <w:rPr>
            <w:noProof/>
            <w:webHidden/>
          </w:rPr>
          <w:fldChar w:fldCharType="begin"/>
        </w:r>
        <w:r w:rsidR="00B65872">
          <w:rPr>
            <w:noProof/>
            <w:webHidden/>
          </w:rPr>
          <w:instrText xml:space="preserve"> PAGEREF _Toc110958480 \h </w:instrText>
        </w:r>
        <w:r w:rsidR="00B65872">
          <w:rPr>
            <w:noProof/>
            <w:webHidden/>
          </w:rPr>
        </w:r>
        <w:r w:rsidR="00B65872">
          <w:rPr>
            <w:noProof/>
            <w:webHidden/>
          </w:rPr>
          <w:fldChar w:fldCharType="separate"/>
        </w:r>
        <w:r w:rsidR="00B65872">
          <w:rPr>
            <w:noProof/>
            <w:webHidden/>
          </w:rPr>
          <w:t>5</w:t>
        </w:r>
        <w:r w:rsidR="00B65872">
          <w:rPr>
            <w:noProof/>
            <w:webHidden/>
          </w:rPr>
          <w:fldChar w:fldCharType="end"/>
        </w:r>
      </w:hyperlink>
    </w:p>
    <w:p w14:paraId="27759A1A"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1" w:history="1">
        <w:r w:rsidR="00B65872" w:rsidRPr="00316903">
          <w:rPr>
            <w:rStyle w:val="ad"/>
            <w:rFonts w:ascii="맑은 고딕" w:hAnsi="맑은 고딕"/>
            <w:noProof/>
          </w:rPr>
          <w:t>1.1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Goal Definition</w:t>
        </w:r>
        <w:r w:rsidR="00B65872">
          <w:rPr>
            <w:noProof/>
            <w:webHidden/>
          </w:rPr>
          <w:tab/>
        </w:r>
        <w:r w:rsidR="00B65872">
          <w:rPr>
            <w:noProof/>
            <w:webHidden/>
          </w:rPr>
          <w:fldChar w:fldCharType="begin"/>
        </w:r>
        <w:r w:rsidR="00B65872">
          <w:rPr>
            <w:noProof/>
            <w:webHidden/>
          </w:rPr>
          <w:instrText xml:space="preserve"> PAGEREF _Toc110958481 \h </w:instrText>
        </w:r>
        <w:r w:rsidR="00B65872">
          <w:rPr>
            <w:noProof/>
            <w:webHidden/>
          </w:rPr>
        </w:r>
        <w:r w:rsidR="00B65872">
          <w:rPr>
            <w:noProof/>
            <w:webHidden/>
          </w:rPr>
          <w:fldChar w:fldCharType="separate"/>
        </w:r>
        <w:r w:rsidR="00B65872">
          <w:rPr>
            <w:noProof/>
            <w:webHidden/>
          </w:rPr>
          <w:t>5</w:t>
        </w:r>
        <w:r w:rsidR="00B65872">
          <w:rPr>
            <w:noProof/>
            <w:webHidden/>
          </w:rPr>
          <w:fldChar w:fldCharType="end"/>
        </w:r>
      </w:hyperlink>
    </w:p>
    <w:p w14:paraId="65A5AD80"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2" w:history="1">
        <w:r w:rsidR="00B65872" w:rsidRPr="00316903">
          <w:rPr>
            <w:rStyle w:val="ad"/>
            <w:rFonts w:ascii="맑은 고딕" w:hAnsi="맑은 고딕"/>
            <w:noProof/>
          </w:rPr>
          <w:t>1.2</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Defining System Integration Test Roles and Responsibilities</w:t>
        </w:r>
        <w:r w:rsidR="00B65872">
          <w:rPr>
            <w:noProof/>
            <w:webHidden/>
          </w:rPr>
          <w:tab/>
        </w:r>
        <w:r w:rsidR="00B65872">
          <w:rPr>
            <w:noProof/>
            <w:webHidden/>
          </w:rPr>
          <w:fldChar w:fldCharType="begin"/>
        </w:r>
        <w:r w:rsidR="00B65872">
          <w:rPr>
            <w:noProof/>
            <w:webHidden/>
          </w:rPr>
          <w:instrText xml:space="preserve"> PAGEREF _Toc110958482 \h </w:instrText>
        </w:r>
        <w:r w:rsidR="00B65872">
          <w:rPr>
            <w:noProof/>
            <w:webHidden/>
          </w:rPr>
        </w:r>
        <w:r w:rsidR="00B65872">
          <w:rPr>
            <w:noProof/>
            <w:webHidden/>
          </w:rPr>
          <w:fldChar w:fldCharType="separate"/>
        </w:r>
        <w:r w:rsidR="00B65872">
          <w:rPr>
            <w:noProof/>
            <w:webHidden/>
          </w:rPr>
          <w:t>6</w:t>
        </w:r>
        <w:r w:rsidR="00B65872">
          <w:rPr>
            <w:noProof/>
            <w:webHidden/>
          </w:rPr>
          <w:fldChar w:fldCharType="end"/>
        </w:r>
      </w:hyperlink>
    </w:p>
    <w:p w14:paraId="1FFDE5B9"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3" w:history="1">
        <w:r w:rsidR="00B65872" w:rsidRPr="00316903">
          <w:rPr>
            <w:rStyle w:val="ad"/>
            <w:rFonts w:ascii="맑은 고딕" w:hAnsi="맑은 고딕"/>
            <w:noProof/>
          </w:rPr>
          <w:t>1.3</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Scope Definition</w:t>
        </w:r>
        <w:r w:rsidR="00B65872">
          <w:rPr>
            <w:noProof/>
            <w:webHidden/>
          </w:rPr>
          <w:tab/>
        </w:r>
        <w:r w:rsidR="00B65872">
          <w:rPr>
            <w:noProof/>
            <w:webHidden/>
          </w:rPr>
          <w:fldChar w:fldCharType="begin"/>
        </w:r>
        <w:r w:rsidR="00B65872">
          <w:rPr>
            <w:noProof/>
            <w:webHidden/>
          </w:rPr>
          <w:instrText xml:space="preserve"> PAGEREF _Toc110958483 \h </w:instrText>
        </w:r>
        <w:r w:rsidR="00B65872">
          <w:rPr>
            <w:noProof/>
            <w:webHidden/>
          </w:rPr>
        </w:r>
        <w:r w:rsidR="00B65872">
          <w:rPr>
            <w:noProof/>
            <w:webHidden/>
          </w:rPr>
          <w:fldChar w:fldCharType="separate"/>
        </w:r>
        <w:r w:rsidR="00B65872">
          <w:rPr>
            <w:noProof/>
            <w:webHidden/>
          </w:rPr>
          <w:t>6</w:t>
        </w:r>
        <w:r w:rsidR="00B65872">
          <w:rPr>
            <w:noProof/>
            <w:webHidden/>
          </w:rPr>
          <w:fldChar w:fldCharType="end"/>
        </w:r>
      </w:hyperlink>
    </w:p>
    <w:p w14:paraId="6A62C0AC"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4" w:history="1">
        <w:r w:rsidR="00B65872" w:rsidRPr="00316903">
          <w:rPr>
            <w:rStyle w:val="ad"/>
            <w:rFonts w:ascii="맑은 고딕" w:hAnsi="맑은 고딕"/>
            <w:noProof/>
          </w:rPr>
          <w:t>1.4</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Defining a System Integration Strateg</w:t>
        </w:r>
        <w:r w:rsidR="00B65872">
          <w:rPr>
            <w:noProof/>
            <w:webHidden/>
          </w:rPr>
          <w:tab/>
        </w:r>
        <w:r w:rsidR="00B65872">
          <w:rPr>
            <w:noProof/>
            <w:webHidden/>
          </w:rPr>
          <w:fldChar w:fldCharType="begin"/>
        </w:r>
        <w:r w:rsidR="00B65872">
          <w:rPr>
            <w:noProof/>
            <w:webHidden/>
          </w:rPr>
          <w:instrText xml:space="preserve"> PAGEREF _Toc110958484 \h </w:instrText>
        </w:r>
        <w:r w:rsidR="00B65872">
          <w:rPr>
            <w:noProof/>
            <w:webHidden/>
          </w:rPr>
        </w:r>
        <w:r w:rsidR="00B65872">
          <w:rPr>
            <w:noProof/>
            <w:webHidden/>
          </w:rPr>
          <w:fldChar w:fldCharType="separate"/>
        </w:r>
        <w:r w:rsidR="00B65872">
          <w:rPr>
            <w:noProof/>
            <w:webHidden/>
          </w:rPr>
          <w:t>6</w:t>
        </w:r>
        <w:r w:rsidR="00B65872">
          <w:rPr>
            <w:noProof/>
            <w:webHidden/>
          </w:rPr>
          <w:fldChar w:fldCharType="end"/>
        </w:r>
      </w:hyperlink>
    </w:p>
    <w:p w14:paraId="698677D9"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5" w:history="1">
        <w:r w:rsidR="00B65872" w:rsidRPr="00316903">
          <w:rPr>
            <w:rStyle w:val="ad"/>
            <w:rFonts w:ascii="맑은 고딕" w:hAnsi="맑은 고딕"/>
            <w:noProof/>
          </w:rPr>
          <w:t>1.5</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Definition of System Integration Test Strategy</w:t>
        </w:r>
        <w:r w:rsidR="00B65872">
          <w:rPr>
            <w:noProof/>
            <w:webHidden/>
          </w:rPr>
          <w:tab/>
        </w:r>
        <w:r w:rsidR="00B65872">
          <w:rPr>
            <w:noProof/>
            <w:webHidden/>
          </w:rPr>
          <w:fldChar w:fldCharType="begin"/>
        </w:r>
        <w:r w:rsidR="00B65872">
          <w:rPr>
            <w:noProof/>
            <w:webHidden/>
          </w:rPr>
          <w:instrText xml:space="preserve"> PAGEREF _Toc110958485 \h </w:instrText>
        </w:r>
        <w:r w:rsidR="00B65872">
          <w:rPr>
            <w:noProof/>
            <w:webHidden/>
          </w:rPr>
        </w:r>
        <w:r w:rsidR="00B65872">
          <w:rPr>
            <w:noProof/>
            <w:webHidden/>
          </w:rPr>
          <w:fldChar w:fldCharType="separate"/>
        </w:r>
        <w:r w:rsidR="00B65872">
          <w:rPr>
            <w:noProof/>
            <w:webHidden/>
          </w:rPr>
          <w:t>7</w:t>
        </w:r>
        <w:r w:rsidR="00B65872">
          <w:rPr>
            <w:noProof/>
            <w:webHidden/>
          </w:rPr>
          <w:fldChar w:fldCharType="end"/>
        </w:r>
      </w:hyperlink>
    </w:p>
    <w:p w14:paraId="66B0B937"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6" w:history="1">
        <w:r w:rsidR="00B65872" w:rsidRPr="00316903">
          <w:rPr>
            <w:rStyle w:val="ad"/>
            <w:rFonts w:ascii="맑은 고딕" w:hAnsi="맑은 고딕"/>
            <w:noProof/>
          </w:rPr>
          <w:t>1.6</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Regression Test Strategy Definition</w:t>
        </w:r>
        <w:r w:rsidR="00B65872">
          <w:rPr>
            <w:noProof/>
            <w:webHidden/>
          </w:rPr>
          <w:tab/>
        </w:r>
        <w:r w:rsidR="00B65872">
          <w:rPr>
            <w:noProof/>
            <w:webHidden/>
          </w:rPr>
          <w:fldChar w:fldCharType="begin"/>
        </w:r>
        <w:r w:rsidR="00B65872">
          <w:rPr>
            <w:noProof/>
            <w:webHidden/>
          </w:rPr>
          <w:instrText xml:space="preserve"> PAGEREF _Toc110958486 \h </w:instrText>
        </w:r>
        <w:r w:rsidR="00B65872">
          <w:rPr>
            <w:noProof/>
            <w:webHidden/>
          </w:rPr>
        </w:r>
        <w:r w:rsidR="00B65872">
          <w:rPr>
            <w:noProof/>
            <w:webHidden/>
          </w:rPr>
          <w:fldChar w:fldCharType="separate"/>
        </w:r>
        <w:r w:rsidR="00B65872">
          <w:rPr>
            <w:noProof/>
            <w:webHidden/>
          </w:rPr>
          <w:t>7</w:t>
        </w:r>
        <w:r w:rsidR="00B65872">
          <w:rPr>
            <w:noProof/>
            <w:webHidden/>
          </w:rPr>
          <w:fldChar w:fldCharType="end"/>
        </w:r>
      </w:hyperlink>
    </w:p>
    <w:p w14:paraId="24BE56B6"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7" w:history="1">
        <w:r w:rsidR="00B65872" w:rsidRPr="00316903">
          <w:rPr>
            <w:rStyle w:val="ad"/>
            <w:rFonts w:ascii="맑은 고딕" w:hAnsi="맑은 고딕"/>
            <w:noProof/>
          </w:rPr>
          <w:t>1.7</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Schedule Definition</w:t>
        </w:r>
        <w:r w:rsidR="00B65872">
          <w:rPr>
            <w:noProof/>
            <w:webHidden/>
          </w:rPr>
          <w:tab/>
        </w:r>
        <w:r w:rsidR="00B65872">
          <w:rPr>
            <w:noProof/>
            <w:webHidden/>
          </w:rPr>
          <w:fldChar w:fldCharType="begin"/>
        </w:r>
        <w:r w:rsidR="00B65872">
          <w:rPr>
            <w:noProof/>
            <w:webHidden/>
          </w:rPr>
          <w:instrText xml:space="preserve"> PAGEREF _Toc110958487 \h </w:instrText>
        </w:r>
        <w:r w:rsidR="00B65872">
          <w:rPr>
            <w:noProof/>
            <w:webHidden/>
          </w:rPr>
        </w:r>
        <w:r w:rsidR="00B65872">
          <w:rPr>
            <w:noProof/>
            <w:webHidden/>
          </w:rPr>
          <w:fldChar w:fldCharType="separate"/>
        </w:r>
        <w:r w:rsidR="00B65872">
          <w:rPr>
            <w:noProof/>
            <w:webHidden/>
          </w:rPr>
          <w:t>7</w:t>
        </w:r>
        <w:r w:rsidR="00B65872">
          <w:rPr>
            <w:noProof/>
            <w:webHidden/>
          </w:rPr>
          <w:fldChar w:fldCharType="end"/>
        </w:r>
      </w:hyperlink>
    </w:p>
    <w:p w14:paraId="351154E4"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8" w:history="1">
        <w:r w:rsidR="00B65872" w:rsidRPr="00316903">
          <w:rPr>
            <w:rStyle w:val="ad"/>
            <w:rFonts w:ascii="맑은 고딕" w:hAnsi="맑은 고딕"/>
            <w:noProof/>
          </w:rPr>
          <w:t>1.8</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Case Design Criteria Definition</w:t>
        </w:r>
        <w:r w:rsidR="00B65872">
          <w:rPr>
            <w:noProof/>
            <w:webHidden/>
          </w:rPr>
          <w:tab/>
        </w:r>
        <w:r w:rsidR="00B65872">
          <w:rPr>
            <w:noProof/>
            <w:webHidden/>
          </w:rPr>
          <w:fldChar w:fldCharType="begin"/>
        </w:r>
        <w:r w:rsidR="00B65872">
          <w:rPr>
            <w:noProof/>
            <w:webHidden/>
          </w:rPr>
          <w:instrText xml:space="preserve"> PAGEREF _Toc110958488 \h </w:instrText>
        </w:r>
        <w:r w:rsidR="00B65872">
          <w:rPr>
            <w:noProof/>
            <w:webHidden/>
          </w:rPr>
        </w:r>
        <w:r w:rsidR="00B65872">
          <w:rPr>
            <w:noProof/>
            <w:webHidden/>
          </w:rPr>
          <w:fldChar w:fldCharType="separate"/>
        </w:r>
        <w:r w:rsidR="00B65872">
          <w:rPr>
            <w:noProof/>
            <w:webHidden/>
          </w:rPr>
          <w:t>7</w:t>
        </w:r>
        <w:r w:rsidR="00B65872">
          <w:rPr>
            <w:noProof/>
            <w:webHidden/>
          </w:rPr>
          <w:fldChar w:fldCharType="end"/>
        </w:r>
      </w:hyperlink>
    </w:p>
    <w:p w14:paraId="74F28152"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89" w:history="1">
        <w:r w:rsidR="00B65872" w:rsidRPr="00316903">
          <w:rPr>
            <w:rStyle w:val="ad"/>
            <w:rFonts w:ascii="맑은 고딕" w:hAnsi="맑은 고딕"/>
            <w:noProof/>
          </w:rPr>
          <w:t>1.9</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entry/stop/resume definition</w:t>
        </w:r>
        <w:r w:rsidR="00B65872">
          <w:rPr>
            <w:noProof/>
            <w:webHidden/>
          </w:rPr>
          <w:tab/>
        </w:r>
        <w:r w:rsidR="00B65872">
          <w:rPr>
            <w:noProof/>
            <w:webHidden/>
          </w:rPr>
          <w:fldChar w:fldCharType="begin"/>
        </w:r>
        <w:r w:rsidR="00B65872">
          <w:rPr>
            <w:noProof/>
            <w:webHidden/>
          </w:rPr>
          <w:instrText xml:space="preserve"> PAGEREF _Toc110958489 \h </w:instrText>
        </w:r>
        <w:r w:rsidR="00B65872">
          <w:rPr>
            <w:noProof/>
            <w:webHidden/>
          </w:rPr>
        </w:r>
        <w:r w:rsidR="00B65872">
          <w:rPr>
            <w:noProof/>
            <w:webHidden/>
          </w:rPr>
          <w:fldChar w:fldCharType="separate"/>
        </w:r>
        <w:r w:rsidR="00B65872">
          <w:rPr>
            <w:noProof/>
            <w:webHidden/>
          </w:rPr>
          <w:t>8</w:t>
        </w:r>
        <w:r w:rsidR="00B65872">
          <w:rPr>
            <w:noProof/>
            <w:webHidden/>
          </w:rPr>
          <w:fldChar w:fldCharType="end"/>
        </w:r>
      </w:hyperlink>
    </w:p>
    <w:p w14:paraId="16582678"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0" w:history="1">
        <w:r w:rsidR="00B65872" w:rsidRPr="00316903">
          <w:rPr>
            <w:rStyle w:val="ad"/>
            <w:rFonts w:ascii="맑은 고딕" w:hAnsi="맑은 고딕"/>
            <w:noProof/>
          </w:rPr>
          <w:t>1.10</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Definition of system integration test termination criteria</w:t>
        </w:r>
        <w:r w:rsidR="00B65872">
          <w:rPr>
            <w:noProof/>
            <w:webHidden/>
          </w:rPr>
          <w:tab/>
        </w:r>
        <w:r w:rsidR="00B65872">
          <w:rPr>
            <w:noProof/>
            <w:webHidden/>
          </w:rPr>
          <w:fldChar w:fldCharType="begin"/>
        </w:r>
        <w:r w:rsidR="00B65872">
          <w:rPr>
            <w:noProof/>
            <w:webHidden/>
          </w:rPr>
          <w:instrText xml:space="preserve"> PAGEREF _Toc110958490 \h </w:instrText>
        </w:r>
        <w:r w:rsidR="00B65872">
          <w:rPr>
            <w:noProof/>
            <w:webHidden/>
          </w:rPr>
        </w:r>
        <w:r w:rsidR="00B65872">
          <w:rPr>
            <w:noProof/>
            <w:webHidden/>
          </w:rPr>
          <w:fldChar w:fldCharType="separate"/>
        </w:r>
        <w:r w:rsidR="00B65872">
          <w:rPr>
            <w:noProof/>
            <w:webHidden/>
          </w:rPr>
          <w:t>8</w:t>
        </w:r>
        <w:r w:rsidR="00B65872">
          <w:rPr>
            <w:noProof/>
            <w:webHidden/>
          </w:rPr>
          <w:fldChar w:fldCharType="end"/>
        </w:r>
      </w:hyperlink>
    </w:p>
    <w:p w14:paraId="4EC890DA"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1" w:history="1">
        <w:r w:rsidR="00B65872" w:rsidRPr="00316903">
          <w:rPr>
            <w:rStyle w:val="ad"/>
            <w:rFonts w:ascii="맑은 고딕" w:hAnsi="맑은 고딕"/>
            <w:noProof/>
          </w:rPr>
          <w:t>1.11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Environment Definition</w:t>
        </w:r>
        <w:r w:rsidR="00B65872">
          <w:rPr>
            <w:noProof/>
            <w:webHidden/>
          </w:rPr>
          <w:tab/>
        </w:r>
        <w:r w:rsidR="00B65872">
          <w:rPr>
            <w:noProof/>
            <w:webHidden/>
          </w:rPr>
          <w:fldChar w:fldCharType="begin"/>
        </w:r>
        <w:r w:rsidR="00B65872">
          <w:rPr>
            <w:noProof/>
            <w:webHidden/>
          </w:rPr>
          <w:instrText xml:space="preserve"> PAGEREF _Toc110958491 \h </w:instrText>
        </w:r>
        <w:r w:rsidR="00B65872">
          <w:rPr>
            <w:noProof/>
            <w:webHidden/>
          </w:rPr>
        </w:r>
        <w:r w:rsidR="00B65872">
          <w:rPr>
            <w:noProof/>
            <w:webHidden/>
          </w:rPr>
          <w:fldChar w:fldCharType="separate"/>
        </w:r>
        <w:r w:rsidR="00B65872">
          <w:rPr>
            <w:noProof/>
            <w:webHidden/>
          </w:rPr>
          <w:t>9</w:t>
        </w:r>
        <w:r w:rsidR="00B65872">
          <w:rPr>
            <w:noProof/>
            <w:webHidden/>
          </w:rPr>
          <w:fldChar w:fldCharType="end"/>
        </w:r>
      </w:hyperlink>
    </w:p>
    <w:p w14:paraId="7F69CB11" w14:textId="77777777" w:rsidR="00B65872" w:rsidRDefault="0037070A">
      <w:pPr>
        <w:pStyle w:val="11"/>
        <w:rPr>
          <w:rFonts w:asciiTheme="minorHAnsi" w:eastAsiaTheme="minorEastAsia" w:hAnsiTheme="minorHAnsi" w:cstheme="minorBidi"/>
          <w:b w:val="0"/>
          <w:noProof/>
          <w:kern w:val="2"/>
          <w:sz w:val="20"/>
          <w:szCs w:val="22"/>
        </w:rPr>
      </w:pPr>
      <w:hyperlink w:anchor="_Toc110958492" w:history="1">
        <w:r w:rsidR="00B65872" w:rsidRPr="00316903">
          <w:rPr>
            <w:rStyle w:val="ad"/>
            <w:rFonts w:ascii="맑은 고딕" w:hAnsi="맑은 고딕"/>
            <w:noProof/>
          </w:rPr>
          <w:t>2</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Review of system integration test plan</w:t>
        </w:r>
        <w:r w:rsidR="00B65872">
          <w:rPr>
            <w:noProof/>
            <w:webHidden/>
          </w:rPr>
          <w:tab/>
        </w:r>
        <w:r w:rsidR="00B65872">
          <w:rPr>
            <w:noProof/>
            <w:webHidden/>
          </w:rPr>
          <w:fldChar w:fldCharType="begin"/>
        </w:r>
        <w:r w:rsidR="00B65872">
          <w:rPr>
            <w:noProof/>
            <w:webHidden/>
          </w:rPr>
          <w:instrText xml:space="preserve"> PAGEREF _Toc110958492 \h </w:instrText>
        </w:r>
        <w:r w:rsidR="00B65872">
          <w:rPr>
            <w:noProof/>
            <w:webHidden/>
          </w:rPr>
        </w:r>
        <w:r w:rsidR="00B65872">
          <w:rPr>
            <w:noProof/>
            <w:webHidden/>
          </w:rPr>
          <w:fldChar w:fldCharType="separate"/>
        </w:r>
        <w:r w:rsidR="00B65872">
          <w:rPr>
            <w:noProof/>
            <w:webHidden/>
          </w:rPr>
          <w:t>10</w:t>
        </w:r>
        <w:r w:rsidR="00B65872">
          <w:rPr>
            <w:noProof/>
            <w:webHidden/>
          </w:rPr>
          <w:fldChar w:fldCharType="end"/>
        </w:r>
      </w:hyperlink>
    </w:p>
    <w:p w14:paraId="18A03D25"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3" w:history="1">
        <w:r w:rsidR="00B65872" w:rsidRPr="00316903">
          <w:rPr>
            <w:rStyle w:val="ad"/>
            <w:rFonts w:ascii="맑은 고딕" w:hAnsi="맑은 고딕"/>
            <w:noProof/>
          </w:rPr>
          <w:t>2.1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Preparation for review meeting</w:t>
        </w:r>
        <w:r w:rsidR="00B65872">
          <w:rPr>
            <w:noProof/>
            <w:webHidden/>
          </w:rPr>
          <w:tab/>
        </w:r>
        <w:r w:rsidR="00B65872">
          <w:rPr>
            <w:noProof/>
            <w:webHidden/>
          </w:rPr>
          <w:fldChar w:fldCharType="begin"/>
        </w:r>
        <w:r w:rsidR="00B65872">
          <w:rPr>
            <w:noProof/>
            <w:webHidden/>
          </w:rPr>
          <w:instrText xml:space="preserve"> PAGEREF _Toc110958493 \h </w:instrText>
        </w:r>
        <w:r w:rsidR="00B65872">
          <w:rPr>
            <w:noProof/>
            <w:webHidden/>
          </w:rPr>
        </w:r>
        <w:r w:rsidR="00B65872">
          <w:rPr>
            <w:noProof/>
            <w:webHidden/>
          </w:rPr>
          <w:fldChar w:fldCharType="separate"/>
        </w:r>
        <w:r w:rsidR="00B65872">
          <w:rPr>
            <w:noProof/>
            <w:webHidden/>
          </w:rPr>
          <w:t>10</w:t>
        </w:r>
        <w:r w:rsidR="00B65872">
          <w:rPr>
            <w:noProof/>
            <w:webHidden/>
          </w:rPr>
          <w:fldChar w:fldCharType="end"/>
        </w:r>
      </w:hyperlink>
    </w:p>
    <w:p w14:paraId="5656728E"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4" w:history="1">
        <w:r w:rsidR="00B65872" w:rsidRPr="00316903">
          <w:rPr>
            <w:rStyle w:val="ad"/>
            <w:rFonts w:ascii="맑은 고딕" w:hAnsi="맑은 고딕"/>
            <w:noProof/>
          </w:rPr>
          <w:t>2.2</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Conducting a review meeting</w:t>
        </w:r>
        <w:r w:rsidR="00B65872">
          <w:rPr>
            <w:noProof/>
            <w:webHidden/>
          </w:rPr>
          <w:tab/>
        </w:r>
        <w:r w:rsidR="00B65872">
          <w:rPr>
            <w:noProof/>
            <w:webHidden/>
          </w:rPr>
          <w:fldChar w:fldCharType="begin"/>
        </w:r>
        <w:r w:rsidR="00B65872">
          <w:rPr>
            <w:noProof/>
            <w:webHidden/>
          </w:rPr>
          <w:instrText xml:space="preserve"> PAGEREF _Toc110958494 \h </w:instrText>
        </w:r>
        <w:r w:rsidR="00B65872">
          <w:rPr>
            <w:noProof/>
            <w:webHidden/>
          </w:rPr>
        </w:r>
        <w:r w:rsidR="00B65872">
          <w:rPr>
            <w:noProof/>
            <w:webHidden/>
          </w:rPr>
          <w:fldChar w:fldCharType="separate"/>
        </w:r>
        <w:r w:rsidR="00B65872">
          <w:rPr>
            <w:noProof/>
            <w:webHidden/>
          </w:rPr>
          <w:t>10</w:t>
        </w:r>
        <w:r w:rsidR="00B65872">
          <w:rPr>
            <w:noProof/>
            <w:webHidden/>
          </w:rPr>
          <w:fldChar w:fldCharType="end"/>
        </w:r>
      </w:hyperlink>
    </w:p>
    <w:p w14:paraId="4D75A1AE"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5" w:history="1">
        <w:r w:rsidR="00B65872" w:rsidRPr="00316903">
          <w:rPr>
            <w:rStyle w:val="ad"/>
            <w:rFonts w:ascii="맑은 고딕" w:hAnsi="맑은 고딕"/>
            <w:noProof/>
          </w:rPr>
          <w:t>2.3</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Plan Supplement</w:t>
        </w:r>
        <w:r w:rsidR="00B65872">
          <w:rPr>
            <w:noProof/>
            <w:webHidden/>
          </w:rPr>
          <w:tab/>
        </w:r>
        <w:r w:rsidR="00B65872">
          <w:rPr>
            <w:noProof/>
            <w:webHidden/>
          </w:rPr>
          <w:fldChar w:fldCharType="begin"/>
        </w:r>
        <w:r w:rsidR="00B65872">
          <w:rPr>
            <w:noProof/>
            <w:webHidden/>
          </w:rPr>
          <w:instrText xml:space="preserve"> PAGEREF _Toc110958495 \h </w:instrText>
        </w:r>
        <w:r w:rsidR="00B65872">
          <w:rPr>
            <w:noProof/>
            <w:webHidden/>
          </w:rPr>
        </w:r>
        <w:r w:rsidR="00B65872">
          <w:rPr>
            <w:noProof/>
            <w:webHidden/>
          </w:rPr>
          <w:fldChar w:fldCharType="separate"/>
        </w:r>
        <w:r w:rsidR="00B65872">
          <w:rPr>
            <w:noProof/>
            <w:webHidden/>
          </w:rPr>
          <w:t>10</w:t>
        </w:r>
        <w:r w:rsidR="00B65872">
          <w:rPr>
            <w:noProof/>
            <w:webHidden/>
          </w:rPr>
          <w:fldChar w:fldCharType="end"/>
        </w:r>
      </w:hyperlink>
    </w:p>
    <w:p w14:paraId="34C85FDC" w14:textId="77777777" w:rsidR="00B65872" w:rsidRDefault="0037070A">
      <w:pPr>
        <w:pStyle w:val="11"/>
        <w:rPr>
          <w:rFonts w:asciiTheme="minorHAnsi" w:eastAsiaTheme="minorEastAsia" w:hAnsiTheme="minorHAnsi" w:cstheme="minorBidi"/>
          <w:b w:val="0"/>
          <w:noProof/>
          <w:kern w:val="2"/>
          <w:sz w:val="20"/>
          <w:szCs w:val="22"/>
        </w:rPr>
      </w:pPr>
      <w:hyperlink w:anchor="_Toc110958496" w:history="1">
        <w:r w:rsidR="00B65872" w:rsidRPr="00316903">
          <w:rPr>
            <w:rStyle w:val="ad"/>
            <w:rFonts w:ascii="맑은 고딕" w:hAnsi="맑은 고딕"/>
            <w:noProof/>
          </w:rPr>
          <w:t>3</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case development</w:t>
        </w:r>
        <w:r w:rsidR="00B65872">
          <w:rPr>
            <w:noProof/>
            <w:webHidden/>
          </w:rPr>
          <w:tab/>
        </w:r>
        <w:r w:rsidR="00B65872">
          <w:rPr>
            <w:noProof/>
            <w:webHidden/>
          </w:rPr>
          <w:fldChar w:fldCharType="begin"/>
        </w:r>
        <w:r w:rsidR="00B65872">
          <w:rPr>
            <w:noProof/>
            <w:webHidden/>
          </w:rPr>
          <w:instrText xml:space="preserve"> PAGEREF _Toc110958496 \h </w:instrText>
        </w:r>
        <w:r w:rsidR="00B65872">
          <w:rPr>
            <w:noProof/>
            <w:webHidden/>
          </w:rPr>
        </w:r>
        <w:r w:rsidR="00B65872">
          <w:rPr>
            <w:noProof/>
            <w:webHidden/>
          </w:rPr>
          <w:fldChar w:fldCharType="separate"/>
        </w:r>
        <w:r w:rsidR="00B65872">
          <w:rPr>
            <w:noProof/>
            <w:webHidden/>
          </w:rPr>
          <w:t>11</w:t>
        </w:r>
        <w:r w:rsidR="00B65872">
          <w:rPr>
            <w:noProof/>
            <w:webHidden/>
          </w:rPr>
          <w:fldChar w:fldCharType="end"/>
        </w:r>
      </w:hyperlink>
    </w:p>
    <w:p w14:paraId="061257FD"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7" w:history="1">
        <w:r w:rsidR="00B65872" w:rsidRPr="00316903">
          <w:rPr>
            <w:rStyle w:val="ad"/>
            <w:rFonts w:ascii="맑은 고딕" w:hAnsi="맑은 고딕"/>
            <w:noProof/>
          </w:rPr>
          <w:t>3.1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case development</w:t>
        </w:r>
        <w:r w:rsidR="00B65872">
          <w:rPr>
            <w:noProof/>
            <w:webHidden/>
          </w:rPr>
          <w:tab/>
        </w:r>
        <w:r w:rsidR="00B65872">
          <w:rPr>
            <w:noProof/>
            <w:webHidden/>
          </w:rPr>
          <w:fldChar w:fldCharType="begin"/>
        </w:r>
        <w:r w:rsidR="00B65872">
          <w:rPr>
            <w:noProof/>
            <w:webHidden/>
          </w:rPr>
          <w:instrText xml:space="preserve"> PAGEREF _Toc110958497 \h </w:instrText>
        </w:r>
        <w:r w:rsidR="00B65872">
          <w:rPr>
            <w:noProof/>
            <w:webHidden/>
          </w:rPr>
        </w:r>
        <w:r w:rsidR="00B65872">
          <w:rPr>
            <w:noProof/>
            <w:webHidden/>
          </w:rPr>
          <w:fldChar w:fldCharType="separate"/>
        </w:r>
        <w:r w:rsidR="00B65872">
          <w:rPr>
            <w:noProof/>
            <w:webHidden/>
          </w:rPr>
          <w:t>11</w:t>
        </w:r>
        <w:r w:rsidR="00B65872">
          <w:rPr>
            <w:noProof/>
            <w:webHidden/>
          </w:rPr>
          <w:fldChar w:fldCharType="end"/>
        </w:r>
      </w:hyperlink>
    </w:p>
    <w:p w14:paraId="08C628F4" w14:textId="77777777" w:rsidR="00B65872" w:rsidRDefault="0037070A">
      <w:pPr>
        <w:pStyle w:val="11"/>
        <w:rPr>
          <w:rFonts w:asciiTheme="minorHAnsi" w:eastAsiaTheme="minorEastAsia" w:hAnsiTheme="minorHAnsi" w:cstheme="minorBidi"/>
          <w:b w:val="0"/>
          <w:noProof/>
          <w:kern w:val="2"/>
          <w:sz w:val="20"/>
          <w:szCs w:val="22"/>
        </w:rPr>
      </w:pPr>
      <w:hyperlink w:anchor="_Toc110958498" w:history="1">
        <w:r w:rsidR="00B65872" w:rsidRPr="00316903">
          <w:rPr>
            <w:rStyle w:val="ad"/>
            <w:rFonts w:ascii="맑은 고딕" w:hAnsi="맑은 고딕"/>
            <w:noProof/>
          </w:rPr>
          <w:t>4</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Case Traceability</w:t>
        </w:r>
        <w:r w:rsidR="00B65872">
          <w:rPr>
            <w:noProof/>
            <w:webHidden/>
          </w:rPr>
          <w:tab/>
        </w:r>
        <w:r w:rsidR="00B65872">
          <w:rPr>
            <w:noProof/>
            <w:webHidden/>
          </w:rPr>
          <w:fldChar w:fldCharType="begin"/>
        </w:r>
        <w:r w:rsidR="00B65872">
          <w:rPr>
            <w:noProof/>
            <w:webHidden/>
          </w:rPr>
          <w:instrText xml:space="preserve"> PAGEREF _Toc110958498 \h </w:instrText>
        </w:r>
        <w:r w:rsidR="00B65872">
          <w:rPr>
            <w:noProof/>
            <w:webHidden/>
          </w:rPr>
        </w:r>
        <w:r w:rsidR="00B65872">
          <w:rPr>
            <w:noProof/>
            <w:webHidden/>
          </w:rPr>
          <w:fldChar w:fldCharType="separate"/>
        </w:r>
        <w:r w:rsidR="00B65872">
          <w:rPr>
            <w:noProof/>
            <w:webHidden/>
          </w:rPr>
          <w:t>12</w:t>
        </w:r>
        <w:r w:rsidR="00B65872">
          <w:rPr>
            <w:noProof/>
            <w:webHidden/>
          </w:rPr>
          <w:fldChar w:fldCharType="end"/>
        </w:r>
      </w:hyperlink>
    </w:p>
    <w:p w14:paraId="351DDA47"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499" w:history="1">
        <w:r w:rsidR="00B65872" w:rsidRPr="00316903">
          <w:rPr>
            <w:rStyle w:val="ad"/>
            <w:rFonts w:ascii="맑은 고딕" w:hAnsi="맑은 고딕"/>
            <w:noProof/>
          </w:rPr>
          <w:t>4.1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Definition of trace relationship between system architecture design</w:t>
        </w:r>
        <w:r w:rsidR="00B65872">
          <w:rPr>
            <w:noProof/>
            <w:webHidden/>
          </w:rPr>
          <w:tab/>
        </w:r>
        <w:r w:rsidR="00B65872">
          <w:rPr>
            <w:noProof/>
            <w:webHidden/>
          </w:rPr>
          <w:fldChar w:fldCharType="begin"/>
        </w:r>
        <w:r w:rsidR="00B65872">
          <w:rPr>
            <w:noProof/>
            <w:webHidden/>
          </w:rPr>
          <w:instrText xml:space="preserve"> PAGEREF _Toc110958499 \h </w:instrText>
        </w:r>
        <w:r w:rsidR="00B65872">
          <w:rPr>
            <w:noProof/>
            <w:webHidden/>
          </w:rPr>
        </w:r>
        <w:r w:rsidR="00B65872">
          <w:rPr>
            <w:noProof/>
            <w:webHidden/>
          </w:rPr>
          <w:fldChar w:fldCharType="separate"/>
        </w:r>
        <w:r w:rsidR="00B65872">
          <w:rPr>
            <w:noProof/>
            <w:webHidden/>
          </w:rPr>
          <w:t>12</w:t>
        </w:r>
        <w:r w:rsidR="00B65872">
          <w:rPr>
            <w:noProof/>
            <w:webHidden/>
          </w:rPr>
          <w:fldChar w:fldCharType="end"/>
        </w:r>
      </w:hyperlink>
    </w:p>
    <w:p w14:paraId="554BB420" w14:textId="77777777" w:rsidR="00B65872" w:rsidRDefault="0037070A">
      <w:pPr>
        <w:pStyle w:val="11"/>
        <w:rPr>
          <w:rFonts w:asciiTheme="minorHAnsi" w:eastAsiaTheme="minorEastAsia" w:hAnsiTheme="minorHAnsi" w:cstheme="minorBidi"/>
          <w:b w:val="0"/>
          <w:noProof/>
          <w:kern w:val="2"/>
          <w:sz w:val="20"/>
          <w:szCs w:val="22"/>
        </w:rPr>
      </w:pPr>
      <w:hyperlink w:anchor="_Toc110958500" w:history="1">
        <w:r w:rsidR="00B65872" w:rsidRPr="00316903">
          <w:rPr>
            <w:rStyle w:val="ad"/>
            <w:rFonts w:ascii="맑은 고딕" w:hAnsi="맑은 고딕"/>
            <w:noProof/>
          </w:rPr>
          <w:t>5</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case review</w:t>
        </w:r>
        <w:r w:rsidR="00B65872">
          <w:rPr>
            <w:noProof/>
            <w:webHidden/>
          </w:rPr>
          <w:tab/>
        </w:r>
        <w:r w:rsidR="00B65872">
          <w:rPr>
            <w:noProof/>
            <w:webHidden/>
          </w:rPr>
          <w:fldChar w:fldCharType="begin"/>
        </w:r>
        <w:r w:rsidR="00B65872">
          <w:rPr>
            <w:noProof/>
            <w:webHidden/>
          </w:rPr>
          <w:instrText xml:space="preserve"> PAGEREF _Toc110958500 \h </w:instrText>
        </w:r>
        <w:r w:rsidR="00B65872">
          <w:rPr>
            <w:noProof/>
            <w:webHidden/>
          </w:rPr>
        </w:r>
        <w:r w:rsidR="00B65872">
          <w:rPr>
            <w:noProof/>
            <w:webHidden/>
          </w:rPr>
          <w:fldChar w:fldCharType="separate"/>
        </w:r>
        <w:r w:rsidR="00B65872">
          <w:rPr>
            <w:noProof/>
            <w:webHidden/>
          </w:rPr>
          <w:t>13</w:t>
        </w:r>
        <w:r w:rsidR="00B65872">
          <w:rPr>
            <w:noProof/>
            <w:webHidden/>
          </w:rPr>
          <w:fldChar w:fldCharType="end"/>
        </w:r>
      </w:hyperlink>
    </w:p>
    <w:p w14:paraId="544A23C3"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1" w:history="1">
        <w:r w:rsidR="00B65872" w:rsidRPr="00316903">
          <w:rPr>
            <w:rStyle w:val="ad"/>
            <w:rFonts w:ascii="맑은 고딕" w:hAnsi="맑은 고딕"/>
            <w:noProof/>
          </w:rPr>
          <w:t>5.1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Preparing for Review Meeting</w:t>
        </w:r>
        <w:r w:rsidR="00B65872">
          <w:rPr>
            <w:noProof/>
            <w:webHidden/>
          </w:rPr>
          <w:tab/>
        </w:r>
        <w:r w:rsidR="00B65872">
          <w:rPr>
            <w:noProof/>
            <w:webHidden/>
          </w:rPr>
          <w:fldChar w:fldCharType="begin"/>
        </w:r>
        <w:r w:rsidR="00B65872">
          <w:rPr>
            <w:noProof/>
            <w:webHidden/>
          </w:rPr>
          <w:instrText xml:space="preserve"> PAGEREF _Toc110958501 \h </w:instrText>
        </w:r>
        <w:r w:rsidR="00B65872">
          <w:rPr>
            <w:noProof/>
            <w:webHidden/>
          </w:rPr>
        </w:r>
        <w:r w:rsidR="00B65872">
          <w:rPr>
            <w:noProof/>
            <w:webHidden/>
          </w:rPr>
          <w:fldChar w:fldCharType="separate"/>
        </w:r>
        <w:r w:rsidR="00B65872">
          <w:rPr>
            <w:noProof/>
            <w:webHidden/>
          </w:rPr>
          <w:t>13</w:t>
        </w:r>
        <w:r w:rsidR="00B65872">
          <w:rPr>
            <w:noProof/>
            <w:webHidden/>
          </w:rPr>
          <w:fldChar w:fldCharType="end"/>
        </w:r>
      </w:hyperlink>
    </w:p>
    <w:p w14:paraId="3B4ADE82"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2" w:history="1">
        <w:r w:rsidR="00B65872" w:rsidRPr="00316903">
          <w:rPr>
            <w:rStyle w:val="ad"/>
            <w:rFonts w:ascii="맑은 고딕" w:hAnsi="맑은 고딕"/>
            <w:noProof/>
          </w:rPr>
          <w:t>5.2</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Conduct a review meeting</w:t>
        </w:r>
        <w:r w:rsidR="00B65872">
          <w:rPr>
            <w:noProof/>
            <w:webHidden/>
          </w:rPr>
          <w:tab/>
        </w:r>
        <w:r w:rsidR="00B65872">
          <w:rPr>
            <w:noProof/>
            <w:webHidden/>
          </w:rPr>
          <w:fldChar w:fldCharType="begin"/>
        </w:r>
        <w:r w:rsidR="00B65872">
          <w:rPr>
            <w:noProof/>
            <w:webHidden/>
          </w:rPr>
          <w:instrText xml:space="preserve"> PAGEREF _Toc110958502 \h </w:instrText>
        </w:r>
        <w:r w:rsidR="00B65872">
          <w:rPr>
            <w:noProof/>
            <w:webHidden/>
          </w:rPr>
        </w:r>
        <w:r w:rsidR="00B65872">
          <w:rPr>
            <w:noProof/>
            <w:webHidden/>
          </w:rPr>
          <w:fldChar w:fldCharType="separate"/>
        </w:r>
        <w:r w:rsidR="00B65872">
          <w:rPr>
            <w:noProof/>
            <w:webHidden/>
          </w:rPr>
          <w:t>13</w:t>
        </w:r>
        <w:r w:rsidR="00B65872">
          <w:rPr>
            <w:noProof/>
            <w:webHidden/>
          </w:rPr>
          <w:fldChar w:fldCharType="end"/>
        </w:r>
      </w:hyperlink>
    </w:p>
    <w:p w14:paraId="424705EE"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3" w:history="1">
        <w:r w:rsidR="00B65872" w:rsidRPr="00316903">
          <w:rPr>
            <w:rStyle w:val="ad"/>
            <w:rFonts w:ascii="맑은 고딕" w:hAnsi="맑은 고딕"/>
            <w:noProof/>
          </w:rPr>
          <w:t>5.3</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case supplement</w:t>
        </w:r>
        <w:r w:rsidR="00B65872">
          <w:rPr>
            <w:noProof/>
            <w:webHidden/>
          </w:rPr>
          <w:tab/>
        </w:r>
        <w:r w:rsidR="00B65872">
          <w:rPr>
            <w:noProof/>
            <w:webHidden/>
          </w:rPr>
          <w:fldChar w:fldCharType="begin"/>
        </w:r>
        <w:r w:rsidR="00B65872">
          <w:rPr>
            <w:noProof/>
            <w:webHidden/>
          </w:rPr>
          <w:instrText xml:space="preserve"> PAGEREF _Toc110958503 \h </w:instrText>
        </w:r>
        <w:r w:rsidR="00B65872">
          <w:rPr>
            <w:noProof/>
            <w:webHidden/>
          </w:rPr>
        </w:r>
        <w:r w:rsidR="00B65872">
          <w:rPr>
            <w:noProof/>
            <w:webHidden/>
          </w:rPr>
          <w:fldChar w:fldCharType="separate"/>
        </w:r>
        <w:r w:rsidR="00B65872">
          <w:rPr>
            <w:noProof/>
            <w:webHidden/>
          </w:rPr>
          <w:t>14</w:t>
        </w:r>
        <w:r w:rsidR="00B65872">
          <w:rPr>
            <w:noProof/>
            <w:webHidden/>
          </w:rPr>
          <w:fldChar w:fldCharType="end"/>
        </w:r>
      </w:hyperlink>
    </w:p>
    <w:p w14:paraId="39BB5A19" w14:textId="77777777" w:rsidR="00B65872" w:rsidRDefault="0037070A">
      <w:pPr>
        <w:pStyle w:val="11"/>
        <w:rPr>
          <w:rFonts w:asciiTheme="minorHAnsi" w:eastAsiaTheme="minorEastAsia" w:hAnsiTheme="minorHAnsi" w:cstheme="minorBidi"/>
          <w:b w:val="0"/>
          <w:noProof/>
          <w:kern w:val="2"/>
          <w:sz w:val="20"/>
          <w:szCs w:val="22"/>
        </w:rPr>
      </w:pPr>
      <w:hyperlink w:anchor="_Toc110958504" w:history="1">
        <w:r w:rsidR="00B65872" w:rsidRPr="00316903">
          <w:rPr>
            <w:rStyle w:val="ad"/>
            <w:rFonts w:ascii="맑은 고딕" w:hAnsi="맑은 고딕"/>
            <w:noProof/>
          </w:rPr>
          <w:t>6</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and integration testing</w:t>
        </w:r>
        <w:r w:rsidR="00B65872">
          <w:rPr>
            <w:noProof/>
            <w:webHidden/>
          </w:rPr>
          <w:tab/>
        </w:r>
        <w:r w:rsidR="00B65872">
          <w:rPr>
            <w:noProof/>
            <w:webHidden/>
          </w:rPr>
          <w:fldChar w:fldCharType="begin"/>
        </w:r>
        <w:r w:rsidR="00B65872">
          <w:rPr>
            <w:noProof/>
            <w:webHidden/>
          </w:rPr>
          <w:instrText xml:space="preserve"> PAGEREF _Toc110958504 \h </w:instrText>
        </w:r>
        <w:r w:rsidR="00B65872">
          <w:rPr>
            <w:noProof/>
            <w:webHidden/>
          </w:rPr>
        </w:r>
        <w:r w:rsidR="00B65872">
          <w:rPr>
            <w:noProof/>
            <w:webHidden/>
          </w:rPr>
          <w:fldChar w:fldCharType="separate"/>
        </w:r>
        <w:r w:rsidR="00B65872">
          <w:rPr>
            <w:noProof/>
            <w:webHidden/>
          </w:rPr>
          <w:t>15</w:t>
        </w:r>
        <w:r w:rsidR="00B65872">
          <w:rPr>
            <w:noProof/>
            <w:webHidden/>
          </w:rPr>
          <w:fldChar w:fldCharType="end"/>
        </w:r>
      </w:hyperlink>
    </w:p>
    <w:p w14:paraId="637C345E"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5" w:history="1">
        <w:r w:rsidR="00B65872" w:rsidRPr="00316903">
          <w:rPr>
            <w:rStyle w:val="ad"/>
            <w:rFonts w:ascii="맑은 고딕" w:hAnsi="맑은 고딕"/>
            <w:noProof/>
          </w:rPr>
          <w:t>6.1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w:t>
        </w:r>
        <w:r w:rsidR="00B65872">
          <w:rPr>
            <w:noProof/>
            <w:webHidden/>
          </w:rPr>
          <w:tab/>
        </w:r>
        <w:r w:rsidR="00B65872">
          <w:rPr>
            <w:noProof/>
            <w:webHidden/>
          </w:rPr>
          <w:fldChar w:fldCharType="begin"/>
        </w:r>
        <w:r w:rsidR="00B65872">
          <w:rPr>
            <w:noProof/>
            <w:webHidden/>
          </w:rPr>
          <w:instrText xml:space="preserve"> PAGEREF _Toc110958505 \h </w:instrText>
        </w:r>
        <w:r w:rsidR="00B65872">
          <w:rPr>
            <w:noProof/>
            <w:webHidden/>
          </w:rPr>
        </w:r>
        <w:r w:rsidR="00B65872">
          <w:rPr>
            <w:noProof/>
            <w:webHidden/>
          </w:rPr>
          <w:fldChar w:fldCharType="separate"/>
        </w:r>
        <w:r w:rsidR="00B65872">
          <w:rPr>
            <w:noProof/>
            <w:webHidden/>
          </w:rPr>
          <w:t>15</w:t>
        </w:r>
        <w:r w:rsidR="00B65872">
          <w:rPr>
            <w:noProof/>
            <w:webHidden/>
          </w:rPr>
          <w:fldChar w:fldCharType="end"/>
        </w:r>
      </w:hyperlink>
    </w:p>
    <w:p w14:paraId="2EF1D856"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6" w:history="1">
        <w:r w:rsidR="00B65872" w:rsidRPr="00316903">
          <w:rPr>
            <w:rStyle w:val="ad"/>
            <w:rFonts w:ascii="맑은 고딕" w:hAnsi="맑은 고딕"/>
            <w:noProof/>
          </w:rPr>
          <w:t>6.2</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w:t>
        </w:r>
        <w:r w:rsidR="00B65872">
          <w:rPr>
            <w:noProof/>
            <w:webHidden/>
          </w:rPr>
          <w:tab/>
        </w:r>
        <w:r w:rsidR="00B65872">
          <w:rPr>
            <w:noProof/>
            <w:webHidden/>
          </w:rPr>
          <w:fldChar w:fldCharType="begin"/>
        </w:r>
        <w:r w:rsidR="00B65872">
          <w:rPr>
            <w:noProof/>
            <w:webHidden/>
          </w:rPr>
          <w:instrText xml:space="preserve"> PAGEREF _Toc110958506 \h </w:instrText>
        </w:r>
        <w:r w:rsidR="00B65872">
          <w:rPr>
            <w:noProof/>
            <w:webHidden/>
          </w:rPr>
        </w:r>
        <w:r w:rsidR="00B65872">
          <w:rPr>
            <w:noProof/>
            <w:webHidden/>
          </w:rPr>
          <w:fldChar w:fldCharType="separate"/>
        </w:r>
        <w:r w:rsidR="00B65872">
          <w:rPr>
            <w:noProof/>
            <w:webHidden/>
          </w:rPr>
          <w:t>15</w:t>
        </w:r>
        <w:r w:rsidR="00B65872">
          <w:rPr>
            <w:noProof/>
            <w:webHidden/>
          </w:rPr>
          <w:fldChar w:fldCharType="end"/>
        </w:r>
      </w:hyperlink>
    </w:p>
    <w:p w14:paraId="0F051B16"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7" w:history="1">
        <w:r w:rsidR="00B65872" w:rsidRPr="00316903">
          <w:rPr>
            <w:rStyle w:val="ad"/>
            <w:rFonts w:ascii="맑은 고딕" w:hAnsi="맑은 고딕"/>
            <w:noProof/>
          </w:rPr>
          <w:t>6.3</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Perform regression test</w:t>
        </w:r>
        <w:r w:rsidR="00B65872">
          <w:rPr>
            <w:noProof/>
            <w:webHidden/>
          </w:rPr>
          <w:tab/>
        </w:r>
        <w:r w:rsidR="00B65872">
          <w:rPr>
            <w:noProof/>
            <w:webHidden/>
          </w:rPr>
          <w:fldChar w:fldCharType="begin"/>
        </w:r>
        <w:r w:rsidR="00B65872">
          <w:rPr>
            <w:noProof/>
            <w:webHidden/>
          </w:rPr>
          <w:instrText xml:space="preserve"> PAGEREF _Toc110958507 \h </w:instrText>
        </w:r>
        <w:r w:rsidR="00B65872">
          <w:rPr>
            <w:noProof/>
            <w:webHidden/>
          </w:rPr>
        </w:r>
        <w:r w:rsidR="00B65872">
          <w:rPr>
            <w:noProof/>
            <w:webHidden/>
          </w:rPr>
          <w:fldChar w:fldCharType="separate"/>
        </w:r>
        <w:r w:rsidR="00B65872">
          <w:rPr>
            <w:noProof/>
            <w:webHidden/>
          </w:rPr>
          <w:t>15</w:t>
        </w:r>
        <w:r w:rsidR="00B65872">
          <w:rPr>
            <w:noProof/>
            <w:webHidden/>
          </w:rPr>
          <w:fldChar w:fldCharType="end"/>
        </w:r>
      </w:hyperlink>
    </w:p>
    <w:p w14:paraId="51ECC52D"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08" w:history="1">
        <w:r w:rsidR="00B65872" w:rsidRPr="00316903">
          <w:rPr>
            <w:rStyle w:val="ad"/>
            <w:rFonts w:ascii="맑은 고딕" w:hAnsi="맑은 고딕"/>
            <w:noProof/>
          </w:rPr>
          <w:t>6.4</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defect management</w:t>
        </w:r>
        <w:r w:rsidR="00B65872">
          <w:rPr>
            <w:noProof/>
            <w:webHidden/>
          </w:rPr>
          <w:tab/>
        </w:r>
        <w:r w:rsidR="00B65872">
          <w:rPr>
            <w:noProof/>
            <w:webHidden/>
          </w:rPr>
          <w:fldChar w:fldCharType="begin"/>
        </w:r>
        <w:r w:rsidR="00B65872">
          <w:rPr>
            <w:noProof/>
            <w:webHidden/>
          </w:rPr>
          <w:instrText xml:space="preserve"> PAGEREF _Toc110958508 \h </w:instrText>
        </w:r>
        <w:r w:rsidR="00B65872">
          <w:rPr>
            <w:noProof/>
            <w:webHidden/>
          </w:rPr>
        </w:r>
        <w:r w:rsidR="00B65872">
          <w:rPr>
            <w:noProof/>
            <w:webHidden/>
          </w:rPr>
          <w:fldChar w:fldCharType="separate"/>
        </w:r>
        <w:r w:rsidR="00B65872">
          <w:rPr>
            <w:noProof/>
            <w:webHidden/>
          </w:rPr>
          <w:t>16</w:t>
        </w:r>
        <w:r w:rsidR="00B65872">
          <w:rPr>
            <w:noProof/>
            <w:webHidden/>
          </w:rPr>
          <w:fldChar w:fldCharType="end"/>
        </w:r>
      </w:hyperlink>
    </w:p>
    <w:p w14:paraId="0355334E" w14:textId="77777777" w:rsidR="00B65872" w:rsidRDefault="0037070A">
      <w:pPr>
        <w:pStyle w:val="11"/>
        <w:rPr>
          <w:rFonts w:asciiTheme="minorHAnsi" w:eastAsiaTheme="minorEastAsia" w:hAnsiTheme="minorHAnsi" w:cstheme="minorBidi"/>
          <w:b w:val="0"/>
          <w:noProof/>
          <w:kern w:val="2"/>
          <w:sz w:val="20"/>
          <w:szCs w:val="22"/>
        </w:rPr>
      </w:pPr>
      <w:hyperlink w:anchor="_Toc110958509" w:history="1">
        <w:r w:rsidR="00B65872" w:rsidRPr="00316903">
          <w:rPr>
            <w:rStyle w:val="ad"/>
            <w:rFonts w:ascii="맑은 고딕" w:hAnsi="맑은 고딕"/>
            <w:noProof/>
          </w:rPr>
          <w:t>7</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Reporting of system integration test results</w:t>
        </w:r>
        <w:r w:rsidR="00B65872">
          <w:rPr>
            <w:noProof/>
            <w:webHidden/>
          </w:rPr>
          <w:tab/>
        </w:r>
        <w:r w:rsidR="00B65872">
          <w:rPr>
            <w:noProof/>
            <w:webHidden/>
          </w:rPr>
          <w:fldChar w:fldCharType="begin"/>
        </w:r>
        <w:r w:rsidR="00B65872">
          <w:rPr>
            <w:noProof/>
            <w:webHidden/>
          </w:rPr>
          <w:instrText xml:space="preserve"> PAGEREF _Toc110958509 \h </w:instrText>
        </w:r>
        <w:r w:rsidR="00B65872">
          <w:rPr>
            <w:noProof/>
            <w:webHidden/>
          </w:rPr>
        </w:r>
        <w:r w:rsidR="00B65872">
          <w:rPr>
            <w:noProof/>
            <w:webHidden/>
          </w:rPr>
          <w:fldChar w:fldCharType="separate"/>
        </w:r>
        <w:r w:rsidR="00B65872">
          <w:rPr>
            <w:noProof/>
            <w:webHidden/>
          </w:rPr>
          <w:t>17</w:t>
        </w:r>
        <w:r w:rsidR="00B65872">
          <w:rPr>
            <w:noProof/>
            <w:webHidden/>
          </w:rPr>
          <w:fldChar w:fldCharType="end"/>
        </w:r>
      </w:hyperlink>
    </w:p>
    <w:p w14:paraId="769DF6A6"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10" w:history="1">
        <w:r w:rsidR="00B65872" w:rsidRPr="00316903">
          <w:rPr>
            <w:rStyle w:val="ad"/>
            <w:rFonts w:ascii="맑은 고딕" w:hAnsi="맑은 고딕"/>
            <w:noProof/>
          </w:rPr>
          <w:t>7.1</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results summary</w:t>
        </w:r>
        <w:r w:rsidR="00B65872">
          <w:rPr>
            <w:noProof/>
            <w:webHidden/>
          </w:rPr>
          <w:tab/>
        </w:r>
        <w:r w:rsidR="00B65872">
          <w:rPr>
            <w:noProof/>
            <w:webHidden/>
          </w:rPr>
          <w:fldChar w:fldCharType="begin"/>
        </w:r>
        <w:r w:rsidR="00B65872">
          <w:rPr>
            <w:noProof/>
            <w:webHidden/>
          </w:rPr>
          <w:instrText xml:space="preserve"> PAGEREF _Toc110958510 \h </w:instrText>
        </w:r>
        <w:r w:rsidR="00B65872">
          <w:rPr>
            <w:noProof/>
            <w:webHidden/>
          </w:rPr>
        </w:r>
        <w:r w:rsidR="00B65872">
          <w:rPr>
            <w:noProof/>
            <w:webHidden/>
          </w:rPr>
          <w:fldChar w:fldCharType="separate"/>
        </w:r>
        <w:r w:rsidR="00B65872">
          <w:rPr>
            <w:noProof/>
            <w:webHidden/>
          </w:rPr>
          <w:t>17</w:t>
        </w:r>
        <w:r w:rsidR="00B65872">
          <w:rPr>
            <w:noProof/>
            <w:webHidden/>
          </w:rPr>
          <w:fldChar w:fldCharType="end"/>
        </w:r>
      </w:hyperlink>
    </w:p>
    <w:p w14:paraId="250C2ACE" w14:textId="77777777" w:rsidR="00B65872" w:rsidRDefault="0037070A">
      <w:pPr>
        <w:pStyle w:val="22"/>
        <w:ind w:left="360"/>
        <w:rPr>
          <w:rFonts w:asciiTheme="minorHAnsi" w:eastAsiaTheme="minorEastAsia" w:hAnsiTheme="minorHAnsi" w:cstheme="minorBidi"/>
          <w:b w:val="0"/>
          <w:noProof/>
          <w:kern w:val="2"/>
          <w:sz w:val="20"/>
          <w:szCs w:val="22"/>
        </w:rPr>
      </w:pPr>
      <w:hyperlink w:anchor="_Toc110958511" w:history="1">
        <w:r w:rsidR="00B65872" w:rsidRPr="00316903">
          <w:rPr>
            <w:rStyle w:val="ad"/>
            <w:rFonts w:ascii="맑은 고딕" w:hAnsi="맑은 고딕"/>
            <w:noProof/>
          </w:rPr>
          <w:t>7.2</w:t>
        </w:r>
        <w:r w:rsidR="00B65872">
          <w:rPr>
            <w:rFonts w:asciiTheme="minorHAnsi" w:eastAsiaTheme="minorEastAsia" w:hAnsiTheme="minorHAnsi" w:cstheme="minorBidi"/>
            <w:b w:val="0"/>
            <w:noProof/>
            <w:kern w:val="2"/>
            <w:sz w:val="20"/>
            <w:szCs w:val="22"/>
          </w:rPr>
          <w:tab/>
        </w:r>
        <w:r w:rsidR="00B65872" w:rsidRPr="00316903">
          <w:rPr>
            <w:rStyle w:val="ad"/>
            <w:rFonts w:ascii="맑은 고딕" w:hAnsi="맑은 고딕"/>
            <w:noProof/>
          </w:rPr>
          <w:t>System Integration Test Result Report</w:t>
        </w:r>
        <w:r w:rsidR="00B65872">
          <w:rPr>
            <w:noProof/>
            <w:webHidden/>
          </w:rPr>
          <w:tab/>
        </w:r>
        <w:r w:rsidR="00B65872">
          <w:rPr>
            <w:noProof/>
            <w:webHidden/>
          </w:rPr>
          <w:fldChar w:fldCharType="begin"/>
        </w:r>
        <w:r w:rsidR="00B65872">
          <w:rPr>
            <w:noProof/>
            <w:webHidden/>
          </w:rPr>
          <w:instrText xml:space="preserve"> PAGEREF _Toc110958511 \h </w:instrText>
        </w:r>
        <w:r w:rsidR="00B65872">
          <w:rPr>
            <w:noProof/>
            <w:webHidden/>
          </w:rPr>
        </w:r>
        <w:r w:rsidR="00B65872">
          <w:rPr>
            <w:noProof/>
            <w:webHidden/>
          </w:rPr>
          <w:fldChar w:fldCharType="separate"/>
        </w:r>
        <w:r w:rsidR="00B65872">
          <w:rPr>
            <w:noProof/>
            <w:webHidden/>
          </w:rPr>
          <w:t>17</w:t>
        </w:r>
        <w:r w:rsidR="00B65872">
          <w:rPr>
            <w:noProof/>
            <w:webHidden/>
          </w:rPr>
          <w:fldChar w:fldCharType="end"/>
        </w:r>
      </w:hyperlink>
    </w:p>
    <w:p w14:paraId="631CACED" w14:textId="77777777" w:rsidR="005466BF" w:rsidRPr="00F80E6D" w:rsidRDefault="005466BF" w:rsidP="008A4628">
      <w:pPr>
        <w:rPr>
          <w:rFonts w:ascii="맑은 고딕" w:eastAsia="맑은 고딕" w:hAnsi="맑은 고딕" w:cs="Arial"/>
        </w:rPr>
      </w:pPr>
      <w:r w:rsidRPr="00F80E6D">
        <w:rPr>
          <w:rFonts w:ascii="맑은 고딕" w:eastAsia="맑은 고딕" w:hAnsi="맑은 고딕" w:cs="Arial"/>
        </w:rPr>
        <w:fldChar w:fldCharType="end"/>
      </w:r>
    </w:p>
    <w:p w14:paraId="631CACEE" w14:textId="77777777" w:rsidR="0081345B" w:rsidRPr="00F80E6D" w:rsidRDefault="00D30905" w:rsidP="00A85E05">
      <w:pPr>
        <w:pStyle w:val="10"/>
        <w:outlineLvl w:val="9"/>
        <w:rPr>
          <w:rFonts w:ascii="맑은 고딕" w:eastAsia="맑은 고딕" w:hAnsi="맑은 고딕" w:cs="Arial"/>
          <w:b w:val="0"/>
        </w:rPr>
      </w:pPr>
      <w:bookmarkStart w:id="7" w:name="_Toc165977317"/>
      <w:bookmarkStart w:id="8" w:name="_Toc167764459"/>
      <w:bookmarkStart w:id="9" w:name="_Toc167820590"/>
      <w:r w:rsidRPr="00F80E6D">
        <w:rPr>
          <w:rFonts w:ascii="맑은 고딕" w:eastAsia="맑은 고딕" w:hAnsi="맑은 고딕" w:cs="Arial"/>
        </w:rPr>
        <w:t>Figures</w:t>
      </w:r>
      <w:bookmarkEnd w:id="7"/>
      <w:bookmarkEnd w:id="8"/>
      <w:bookmarkEnd w:id="9"/>
    </w:p>
    <w:p w14:paraId="631CACEF" w14:textId="77777777" w:rsidR="00661C0B" w:rsidRPr="00F80E6D" w:rsidRDefault="0081345B" w:rsidP="00CB047D">
      <w:pPr>
        <w:rPr>
          <w:rFonts w:ascii="맑은 고딕" w:eastAsia="맑은 고딕" w:hAnsi="맑은 고딕" w:cs="Arial"/>
        </w:rPr>
      </w:pPr>
      <w:r w:rsidRPr="00F80E6D">
        <w:rPr>
          <w:rFonts w:ascii="맑은 고딕" w:eastAsia="맑은 고딕" w:hAnsi="맑은 고딕" w:cs="Arial"/>
        </w:rPr>
        <w:fldChar w:fldCharType="begin"/>
      </w:r>
      <w:r w:rsidRPr="00F80E6D">
        <w:rPr>
          <w:rFonts w:ascii="맑은 고딕" w:eastAsia="맑은 고딕" w:hAnsi="맑은 고딕" w:cs="Arial"/>
        </w:rPr>
        <w:instrText xml:space="preserve"> TOC \h \z \c "Figure" </w:instrText>
      </w:r>
      <w:r w:rsidRPr="00F80E6D">
        <w:rPr>
          <w:rFonts w:ascii="맑은 고딕" w:eastAsia="맑은 고딕" w:hAnsi="맑은 고딕" w:cs="Arial"/>
        </w:rPr>
        <w:fldChar w:fldCharType="separate"/>
      </w:r>
      <w:r w:rsidR="003A54A6" w:rsidRPr="00F80E6D">
        <w:rPr>
          <w:rFonts w:ascii="맑은 고딕" w:eastAsia="맑은 고딕" w:hAnsi="맑은 고딕" w:cs="Arial" w:hint="eastAsia"/>
          <w:b/>
          <w:bCs/>
          <w:noProof/>
        </w:rPr>
        <w:t>그림 목차 항목을 찾을 수 없습니다.</w:t>
      </w:r>
      <w:r w:rsidRPr="00F80E6D">
        <w:rPr>
          <w:rFonts w:ascii="맑은 고딕" w:eastAsia="맑은 고딕" w:hAnsi="맑은 고딕" w:cs="Arial"/>
        </w:rPr>
        <w:fldChar w:fldCharType="end"/>
      </w:r>
      <w:bookmarkStart w:id="10" w:name="_Toc165977318"/>
      <w:bookmarkStart w:id="11" w:name="_Toc167764460"/>
      <w:bookmarkStart w:id="12" w:name="_Toc167820591"/>
    </w:p>
    <w:p w14:paraId="631CACF0" w14:textId="77777777" w:rsidR="00661C0B" w:rsidRPr="00F80E6D" w:rsidRDefault="00661C0B" w:rsidP="00CB047D">
      <w:pPr>
        <w:rPr>
          <w:rFonts w:ascii="맑은 고딕" w:eastAsia="맑은 고딕" w:hAnsi="맑은 고딕" w:cs="Arial"/>
        </w:rPr>
      </w:pPr>
    </w:p>
    <w:p w14:paraId="631CACF1" w14:textId="77777777" w:rsidR="00D30905" w:rsidRPr="00F80E6D" w:rsidRDefault="00D30905" w:rsidP="00CB047D">
      <w:pPr>
        <w:rPr>
          <w:rFonts w:ascii="맑은 고딕" w:eastAsia="맑은 고딕" w:hAnsi="맑은 고딕" w:cs="Arial"/>
          <w:b/>
        </w:rPr>
      </w:pPr>
      <w:r w:rsidRPr="00F80E6D">
        <w:rPr>
          <w:rFonts w:ascii="맑은 고딕" w:eastAsia="맑은 고딕" w:hAnsi="맑은 고딕" w:cs="Arial"/>
          <w:b/>
          <w:sz w:val="32"/>
          <w:szCs w:val="32"/>
        </w:rPr>
        <w:t>Tables</w:t>
      </w:r>
      <w:bookmarkEnd w:id="10"/>
      <w:bookmarkEnd w:id="11"/>
      <w:bookmarkEnd w:id="12"/>
    </w:p>
    <w:p w14:paraId="16E744E6" w14:textId="77777777" w:rsidR="009C672A"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2A23E1">
        <w:rPr>
          <w:rFonts w:ascii="맑은 고딕" w:eastAsia="맑은 고딕" w:hAnsi="맑은 고딕" w:cs="Arial"/>
          <w:b/>
        </w:rPr>
        <w:fldChar w:fldCharType="begin"/>
      </w:r>
      <w:r w:rsidRPr="002A23E1">
        <w:rPr>
          <w:rFonts w:ascii="맑은 고딕" w:eastAsia="맑은 고딕" w:hAnsi="맑은 고딕" w:cs="Arial"/>
          <w:b/>
        </w:rPr>
        <w:instrText xml:space="preserve"> TOC \h \z \c "Table" </w:instrText>
      </w:r>
      <w:r w:rsidRPr="002A23E1">
        <w:rPr>
          <w:rFonts w:ascii="맑은 고딕" w:eastAsia="맑은 고딕" w:hAnsi="맑은 고딕" w:cs="Arial"/>
          <w:b/>
        </w:rPr>
        <w:fldChar w:fldCharType="separate"/>
      </w:r>
      <w:hyperlink w:anchor="_Toc110960203" w:history="1">
        <w:r w:rsidR="009C672A" w:rsidRPr="0035289B">
          <w:rPr>
            <w:rStyle w:val="ad"/>
            <w:noProof/>
          </w:rPr>
          <w:t>Table 1 Sample - System integration test strategy definition</w:t>
        </w:r>
        <w:r w:rsidR="009C672A">
          <w:rPr>
            <w:noProof/>
            <w:webHidden/>
          </w:rPr>
          <w:tab/>
        </w:r>
        <w:r w:rsidR="009C672A">
          <w:rPr>
            <w:noProof/>
            <w:webHidden/>
          </w:rPr>
          <w:fldChar w:fldCharType="begin"/>
        </w:r>
        <w:r w:rsidR="009C672A">
          <w:rPr>
            <w:noProof/>
            <w:webHidden/>
          </w:rPr>
          <w:instrText xml:space="preserve"> PAGEREF _Toc110960203 \h </w:instrText>
        </w:r>
        <w:r w:rsidR="009C672A">
          <w:rPr>
            <w:noProof/>
            <w:webHidden/>
          </w:rPr>
        </w:r>
        <w:r w:rsidR="009C672A">
          <w:rPr>
            <w:noProof/>
            <w:webHidden/>
          </w:rPr>
          <w:fldChar w:fldCharType="separate"/>
        </w:r>
        <w:r w:rsidR="009C672A">
          <w:rPr>
            <w:noProof/>
            <w:webHidden/>
          </w:rPr>
          <w:t>7</w:t>
        </w:r>
        <w:r w:rsidR="009C672A">
          <w:rPr>
            <w:noProof/>
            <w:webHidden/>
          </w:rPr>
          <w:fldChar w:fldCharType="end"/>
        </w:r>
      </w:hyperlink>
    </w:p>
    <w:p w14:paraId="414AE3FA" w14:textId="77777777" w:rsidR="009C672A" w:rsidRDefault="0037070A">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60204" w:history="1">
        <w:r w:rsidR="009C672A" w:rsidRPr="0035289B">
          <w:rPr>
            <w:rStyle w:val="ad"/>
            <w:noProof/>
          </w:rPr>
          <w:t>Table 2 Test Case Design Criteria</w:t>
        </w:r>
        <w:r w:rsidR="009C672A">
          <w:rPr>
            <w:noProof/>
            <w:webHidden/>
          </w:rPr>
          <w:tab/>
        </w:r>
        <w:r w:rsidR="009C672A">
          <w:rPr>
            <w:noProof/>
            <w:webHidden/>
          </w:rPr>
          <w:fldChar w:fldCharType="begin"/>
        </w:r>
        <w:r w:rsidR="009C672A">
          <w:rPr>
            <w:noProof/>
            <w:webHidden/>
          </w:rPr>
          <w:instrText xml:space="preserve"> PAGEREF _Toc110960204 \h </w:instrText>
        </w:r>
        <w:r w:rsidR="009C672A">
          <w:rPr>
            <w:noProof/>
            <w:webHidden/>
          </w:rPr>
        </w:r>
        <w:r w:rsidR="009C672A">
          <w:rPr>
            <w:noProof/>
            <w:webHidden/>
          </w:rPr>
          <w:fldChar w:fldCharType="separate"/>
        </w:r>
        <w:r w:rsidR="009C672A">
          <w:rPr>
            <w:noProof/>
            <w:webHidden/>
          </w:rPr>
          <w:t>8</w:t>
        </w:r>
        <w:r w:rsidR="009C672A">
          <w:rPr>
            <w:noProof/>
            <w:webHidden/>
          </w:rPr>
          <w:fldChar w:fldCharType="end"/>
        </w:r>
      </w:hyperlink>
    </w:p>
    <w:p w14:paraId="7118BF0A" w14:textId="77777777" w:rsidR="009C672A" w:rsidRDefault="0037070A">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60205" w:history="1">
        <w:r w:rsidR="009C672A" w:rsidRPr="0035289B">
          <w:rPr>
            <w:rStyle w:val="ad"/>
            <w:noProof/>
          </w:rPr>
          <w:t xml:space="preserve">Table 3 Sample - </w:t>
        </w:r>
        <w:r w:rsidR="009C672A" w:rsidRPr="0035289B">
          <w:rPr>
            <w:rStyle w:val="ad"/>
            <w:rFonts w:ascii="맑은 고딕" w:hAnsi="맑은 고딕"/>
            <w:noProof/>
          </w:rPr>
          <w:t>System integration test entry/stop/resume criteria</w:t>
        </w:r>
        <w:r w:rsidR="009C672A">
          <w:rPr>
            <w:noProof/>
            <w:webHidden/>
          </w:rPr>
          <w:tab/>
        </w:r>
        <w:r w:rsidR="009C672A">
          <w:rPr>
            <w:noProof/>
            <w:webHidden/>
          </w:rPr>
          <w:fldChar w:fldCharType="begin"/>
        </w:r>
        <w:r w:rsidR="009C672A">
          <w:rPr>
            <w:noProof/>
            <w:webHidden/>
          </w:rPr>
          <w:instrText xml:space="preserve"> PAGEREF _Toc110960205 \h </w:instrText>
        </w:r>
        <w:r w:rsidR="009C672A">
          <w:rPr>
            <w:noProof/>
            <w:webHidden/>
          </w:rPr>
        </w:r>
        <w:r w:rsidR="009C672A">
          <w:rPr>
            <w:noProof/>
            <w:webHidden/>
          </w:rPr>
          <w:fldChar w:fldCharType="separate"/>
        </w:r>
        <w:r w:rsidR="009C672A">
          <w:rPr>
            <w:noProof/>
            <w:webHidden/>
          </w:rPr>
          <w:t>8</w:t>
        </w:r>
        <w:r w:rsidR="009C672A">
          <w:rPr>
            <w:noProof/>
            <w:webHidden/>
          </w:rPr>
          <w:fldChar w:fldCharType="end"/>
        </w:r>
      </w:hyperlink>
    </w:p>
    <w:p w14:paraId="631CACF5" w14:textId="77777777" w:rsidR="00EF7F66" w:rsidRPr="00F80E6D" w:rsidRDefault="0081345B" w:rsidP="008A4628">
      <w:pPr>
        <w:rPr>
          <w:rFonts w:ascii="맑은 고딕" w:eastAsia="맑은 고딕" w:hAnsi="맑은 고딕" w:cs="Arial"/>
        </w:rPr>
        <w:sectPr w:rsidR="00EF7F66" w:rsidRPr="00F80E6D"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2A23E1">
        <w:rPr>
          <w:rFonts w:ascii="맑은 고딕" w:eastAsia="맑은 고딕" w:hAnsi="맑은 고딕" w:cs="Arial"/>
          <w:b/>
        </w:rPr>
        <w:fldChar w:fldCharType="end"/>
      </w:r>
    </w:p>
    <w:p w14:paraId="631CACF6" w14:textId="5F02AA15" w:rsidR="003E3460" w:rsidRPr="00F80E6D" w:rsidRDefault="00AD67FB" w:rsidP="00AD67FB">
      <w:pPr>
        <w:pStyle w:val="1"/>
        <w:rPr>
          <w:rFonts w:ascii="맑은 고딕" w:hAnsi="맑은 고딕"/>
        </w:rPr>
      </w:pPr>
      <w:bookmarkStart w:id="13" w:name="_Toc397097305"/>
      <w:bookmarkStart w:id="14" w:name="_Toc399247384"/>
      <w:bookmarkStart w:id="15" w:name="_Toc399746446"/>
      <w:bookmarkStart w:id="16" w:name="_Toc110958480"/>
      <w:r>
        <w:rPr>
          <w:rFonts w:ascii="맑은 고딕" w:hAnsi="맑은 고딕"/>
        </w:rPr>
        <w:lastRenderedPageBreak/>
        <w:t>S</w:t>
      </w:r>
      <w:r w:rsidRPr="00AD67FB">
        <w:rPr>
          <w:rFonts w:ascii="맑은 고딕" w:hAnsi="맑은 고딕"/>
        </w:rPr>
        <w:t>ystem integration test plan</w:t>
      </w:r>
      <w:bookmarkEnd w:id="13"/>
      <w:bookmarkEnd w:id="14"/>
      <w:bookmarkEnd w:id="15"/>
      <w:bookmarkEnd w:id="16"/>
    </w:p>
    <w:p w14:paraId="631CACF7" w14:textId="77777777" w:rsidR="00B07986" w:rsidRPr="00F80E6D" w:rsidRDefault="00B07986" w:rsidP="00B07986">
      <w:pPr>
        <w:pStyle w:val="a4"/>
        <w:jc w:val="left"/>
        <w:rPr>
          <w:rFonts w:ascii="맑은 고딕" w:hAnsi="맑은 고딕" w:cs="Arial"/>
          <w:color w:val="auto"/>
        </w:rPr>
      </w:pPr>
      <w:bookmarkStart w:id="17" w:name="_Toc397097312"/>
      <w:bookmarkStart w:id="18" w:name="_Toc399247386"/>
      <w:bookmarkStart w:id="19" w:name="_Toc399746448"/>
      <w:bookmarkStart w:id="20" w:name="_Ref158630189"/>
    </w:p>
    <w:tbl>
      <w:tblPr>
        <w:tblW w:w="8679"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816"/>
        <w:gridCol w:w="5783"/>
        <w:gridCol w:w="1080"/>
      </w:tblGrid>
      <w:tr w:rsidR="006A6743" w:rsidRPr="00F80E6D" w14:paraId="631CACFB" w14:textId="77777777" w:rsidTr="001E316A">
        <w:tc>
          <w:tcPr>
            <w:tcW w:w="1816"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CF8" w14:textId="77777777" w:rsidR="005B7C93" w:rsidRPr="00F80E6D" w:rsidRDefault="005B7C93" w:rsidP="005B7C93">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5783"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CF9" w14:textId="77777777" w:rsidR="005B7C93" w:rsidRPr="00F80E6D" w:rsidRDefault="005B7C93" w:rsidP="005B7C93">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1080"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CFA" w14:textId="77777777" w:rsidR="005B7C93" w:rsidRPr="00F80E6D" w:rsidRDefault="005B7C93" w:rsidP="005B7C93">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6A6743" w:rsidRPr="00F80E6D" w14:paraId="631CAD09" w14:textId="77777777" w:rsidTr="001E316A">
        <w:tc>
          <w:tcPr>
            <w:tcW w:w="1816" w:type="dxa"/>
            <w:shd w:val="clear" w:color="auto" w:fill="auto"/>
          </w:tcPr>
          <w:p w14:paraId="631CACFC" w14:textId="4D7BCCFF" w:rsidR="005B7C93" w:rsidRPr="00F80E6D" w:rsidRDefault="00AD67FB" w:rsidP="00333934">
            <w:pPr>
              <w:pStyle w:val="a4"/>
              <w:ind w:left="0"/>
              <w:jc w:val="left"/>
              <w:rPr>
                <w:rFonts w:ascii="맑은 고딕" w:hAnsi="맑은 고딕" w:cs="Arial"/>
                <w:color w:val="auto"/>
                <w:szCs w:val="20"/>
              </w:rPr>
            </w:pPr>
            <w:r w:rsidRPr="00AD67FB">
              <w:rPr>
                <w:rFonts w:ascii="맑은 고딕" w:hAnsi="맑은 고딕" w:cs="Arial"/>
                <w:color w:val="auto"/>
                <w:szCs w:val="20"/>
              </w:rPr>
              <w:t>The system integration test manager establishes the system integration test goal to be achieved by the project and describes it in the system integration test plan. It also defines the scope of system integration testing of the project</w:t>
            </w:r>
            <w:proofErr w:type="gramStart"/>
            <w:r w:rsidRPr="00AD67FB">
              <w:rPr>
                <w:rFonts w:ascii="맑은 고딕" w:hAnsi="맑은 고딕" w:cs="Arial"/>
                <w:color w:val="auto"/>
                <w:szCs w:val="20"/>
              </w:rPr>
              <w:t>.</w:t>
            </w:r>
            <w:r w:rsidR="005B7C93" w:rsidRPr="00F80E6D">
              <w:rPr>
                <w:rFonts w:ascii="맑은 고딕" w:hAnsi="맑은 고딕" w:cs="Arial" w:hint="eastAsia"/>
                <w:color w:val="auto"/>
                <w:szCs w:val="20"/>
              </w:rPr>
              <w:t>.</w:t>
            </w:r>
            <w:proofErr w:type="gramEnd"/>
          </w:p>
        </w:tc>
        <w:tc>
          <w:tcPr>
            <w:tcW w:w="5783" w:type="dxa"/>
            <w:shd w:val="clear" w:color="auto" w:fill="auto"/>
          </w:tcPr>
          <w:p w14:paraId="424F4E8B" w14:textId="77777777" w:rsidR="00AD67FB" w:rsidRPr="00AD67FB" w:rsidRDefault="00AD67FB" w:rsidP="00A7114C">
            <w:pPr>
              <w:pStyle w:val="a4"/>
              <w:ind w:left="0"/>
              <w:rPr>
                <w:rFonts w:ascii="맑은 고딕" w:hAnsi="맑은 고딕" w:cs="Arial"/>
                <w:color w:val="auto"/>
                <w:szCs w:val="20"/>
              </w:rPr>
            </w:pPr>
            <w:r w:rsidRPr="00AD67FB">
              <w:rPr>
                <w:rFonts w:ascii="맑은 고딕" w:hAnsi="맑은 고딕" w:cs="Arial"/>
                <w:color w:val="auto"/>
                <w:szCs w:val="20"/>
              </w:rPr>
              <w:t>1.1 System Integration Test Goal Definition [System Integration Test Manager]</w:t>
            </w:r>
          </w:p>
          <w:p w14:paraId="778513FE"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1.2 Defining System Integration Test Roles and Responsibilities [System Integration Test Manager]</w:t>
            </w:r>
          </w:p>
          <w:p w14:paraId="475CEDE3"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1.3 System Integration Test Scope Definition [System Integration Test Manager]</w:t>
            </w:r>
          </w:p>
          <w:p w14:paraId="531EE59F"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1.4 Defining a System Integration Strategy [System ENG.]</w:t>
            </w:r>
          </w:p>
          <w:p w14:paraId="635BDB87"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1.5 Definition of System Integration Test Strategy [System Integration Test Manager]</w:t>
            </w:r>
          </w:p>
          <w:p w14:paraId="5601B0EB"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1.6 System Integration Test Regression Test Strategy Definition [System Integration Test Manager]</w:t>
            </w:r>
          </w:p>
          <w:p w14:paraId="19ED1046"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1.7 System Integration Test Schedule Definition [System Integration Test Manager]</w:t>
            </w:r>
          </w:p>
          <w:p w14:paraId="36960C4C"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1.8 System Integration Test Case Design Criteria Definition [System Integration Test Manager]</w:t>
            </w:r>
          </w:p>
          <w:p w14:paraId="3562824C" w14:textId="77777777" w:rsidR="00AD67FB" w:rsidRPr="00AD67FB" w:rsidRDefault="00AD67FB" w:rsidP="00A7114C">
            <w:pPr>
              <w:pStyle w:val="a4"/>
              <w:ind w:left="0" w:rightChars="100" w:right="180"/>
              <w:rPr>
                <w:rFonts w:ascii="맑은 고딕" w:hAnsi="맑은 고딕" w:cs="Arial"/>
                <w:color w:val="auto"/>
                <w:szCs w:val="20"/>
              </w:rPr>
            </w:pPr>
            <w:r w:rsidRPr="00AD67FB">
              <w:rPr>
                <w:rFonts w:ascii="맑은 고딕" w:hAnsi="맑은 고딕" w:cs="Arial"/>
                <w:color w:val="auto"/>
                <w:szCs w:val="20"/>
              </w:rPr>
              <w:t>1.9 System integration test entry/stop/resume definition [System Integration Test Manager]</w:t>
            </w:r>
          </w:p>
          <w:p w14:paraId="1F2D6A6A" w14:textId="77777777" w:rsidR="00AD67FB" w:rsidRPr="00AD67FB" w:rsidRDefault="00AD67FB" w:rsidP="00A7114C">
            <w:pPr>
              <w:pStyle w:val="a4"/>
              <w:ind w:left="0"/>
              <w:rPr>
                <w:rFonts w:ascii="맑은 고딕" w:hAnsi="맑은 고딕" w:cs="Arial"/>
                <w:color w:val="auto"/>
                <w:szCs w:val="20"/>
              </w:rPr>
            </w:pPr>
            <w:r w:rsidRPr="00AD67FB">
              <w:rPr>
                <w:rFonts w:ascii="맑은 고딕" w:hAnsi="맑은 고딕" w:cs="Arial"/>
                <w:color w:val="auto"/>
                <w:szCs w:val="20"/>
              </w:rPr>
              <w:t>1.10 Definition of system integration test termination criteria [System integration test manager]</w:t>
            </w:r>
          </w:p>
          <w:p w14:paraId="631CAD07" w14:textId="2C581EF4" w:rsidR="0085167D" w:rsidRPr="00F80E6D" w:rsidRDefault="00AD67FB" w:rsidP="00AD67FB">
            <w:pPr>
              <w:pStyle w:val="a4"/>
              <w:ind w:left="0"/>
              <w:jc w:val="left"/>
              <w:rPr>
                <w:rFonts w:ascii="맑은 고딕" w:hAnsi="맑은 고딕" w:cs="Arial"/>
                <w:color w:val="auto"/>
                <w:szCs w:val="20"/>
              </w:rPr>
            </w:pPr>
            <w:r w:rsidRPr="00AD67FB">
              <w:rPr>
                <w:rFonts w:ascii="맑은 고딕" w:hAnsi="맑은 고딕" w:cs="Arial"/>
                <w:color w:val="auto"/>
                <w:szCs w:val="20"/>
              </w:rPr>
              <w:t>1.11 System Integration Test Environment Definition [System Integration Test Manager]</w:t>
            </w:r>
          </w:p>
        </w:tc>
        <w:tc>
          <w:tcPr>
            <w:tcW w:w="1080" w:type="dxa"/>
            <w:shd w:val="clear" w:color="auto" w:fill="auto"/>
          </w:tcPr>
          <w:p w14:paraId="5C9D8906" w14:textId="77777777" w:rsidR="00AD67FB" w:rsidRDefault="00AD67FB" w:rsidP="005B7C93">
            <w:pPr>
              <w:pStyle w:val="a4"/>
              <w:ind w:left="0"/>
              <w:jc w:val="left"/>
              <w:rPr>
                <w:rFonts w:ascii="맑은 고딕" w:hAnsi="맑은 고딕" w:cs="Arial"/>
                <w:color w:val="auto"/>
                <w:szCs w:val="20"/>
              </w:rPr>
            </w:pPr>
            <w:r w:rsidRPr="00AD67FB">
              <w:rPr>
                <w:rFonts w:ascii="맑은 고딕" w:hAnsi="맑은 고딕" w:cs="Arial"/>
                <w:color w:val="auto"/>
                <w:szCs w:val="20"/>
              </w:rPr>
              <w:t>system integration test plan,</w:t>
            </w:r>
          </w:p>
          <w:p w14:paraId="631CAD08" w14:textId="229E9175" w:rsidR="005B7C93" w:rsidRPr="00F80E6D" w:rsidRDefault="00681897" w:rsidP="005B7C93">
            <w:pPr>
              <w:pStyle w:val="a4"/>
              <w:ind w:left="0"/>
              <w:jc w:val="left"/>
              <w:rPr>
                <w:rFonts w:ascii="맑은 고딕" w:hAnsi="맑은 고딕" w:cs="Arial"/>
                <w:color w:val="auto"/>
                <w:szCs w:val="20"/>
              </w:rPr>
            </w:pPr>
            <w:r w:rsidRPr="00F80E6D">
              <w:rPr>
                <w:rFonts w:ascii="맑은 고딕" w:hAnsi="맑은 고딕" w:cs="Arial" w:hint="eastAsia"/>
                <w:color w:val="auto"/>
                <w:szCs w:val="20"/>
              </w:rPr>
              <w:t>WBS</w:t>
            </w:r>
          </w:p>
        </w:tc>
      </w:tr>
    </w:tbl>
    <w:p w14:paraId="631CAD0A" w14:textId="1D555BCE" w:rsidR="005B7C93" w:rsidRPr="00F80E6D" w:rsidRDefault="00A7114C" w:rsidP="00A7114C">
      <w:pPr>
        <w:pStyle w:val="2"/>
        <w:rPr>
          <w:rFonts w:ascii="맑은 고딕" w:hAnsi="맑은 고딕"/>
        </w:rPr>
      </w:pPr>
      <w:bookmarkStart w:id="21" w:name="_Toc110958481"/>
      <w:r w:rsidRPr="00A7114C">
        <w:rPr>
          <w:rFonts w:ascii="맑은 고딕" w:hAnsi="맑은 고딕"/>
          <w:szCs w:val="20"/>
        </w:rPr>
        <w:t>System Integration Test Goal Definition</w:t>
      </w:r>
      <w:bookmarkEnd w:id="21"/>
    </w:p>
    <w:p w14:paraId="631CAD0C" w14:textId="5430AA8A" w:rsidR="00332930" w:rsidRDefault="00B65872" w:rsidP="00E85FCA">
      <w:pPr>
        <w:pStyle w:val="a4"/>
        <w:rPr>
          <w:rFonts w:ascii="맑은 고딕" w:hAnsi="맑은 고딕" w:cs="Arial"/>
          <w:color w:val="auto"/>
          <w:szCs w:val="20"/>
        </w:rPr>
      </w:pPr>
      <w:r w:rsidRPr="00B65872">
        <w:rPr>
          <w:rFonts w:ascii="맑은 고딕" w:hAnsi="맑은 고딕" w:cs="Arial"/>
          <w:color w:val="auto"/>
          <w:szCs w:val="20"/>
        </w:rPr>
        <w:t>The system integration test manager establishes the goals that the project must achieve based on the requirements of the organization and customers.</w:t>
      </w:r>
    </w:p>
    <w:p w14:paraId="6A0B4925" w14:textId="77777777" w:rsidR="00B65872" w:rsidRPr="00F80E6D" w:rsidRDefault="00B65872" w:rsidP="00E85FCA">
      <w:pPr>
        <w:pStyle w:val="a4"/>
        <w:rPr>
          <w:rFonts w:ascii="맑은 고딕" w:hAnsi="맑은 고딕"/>
          <w:color w:val="auto"/>
        </w:rPr>
      </w:pPr>
    </w:p>
    <w:p w14:paraId="43804FDD" w14:textId="77777777" w:rsidR="00B65872" w:rsidRPr="00B65872" w:rsidRDefault="00B65872" w:rsidP="00B65872">
      <w:pPr>
        <w:pStyle w:val="a4"/>
        <w:rPr>
          <w:rFonts w:ascii="맑은 고딕" w:hAnsi="맑은 고딕"/>
          <w:color w:val="auto"/>
        </w:rPr>
      </w:pPr>
      <w:r w:rsidRPr="00B65872">
        <w:rPr>
          <w:rFonts w:ascii="맑은 고딕" w:hAnsi="맑은 고딕"/>
          <w:color w:val="auto"/>
        </w:rPr>
        <w:t>The establishment of the project system integration test goal should be considered from the following perspectives.</w:t>
      </w:r>
    </w:p>
    <w:p w14:paraId="2C84A7AE" w14:textId="77777777" w:rsidR="00B65872" w:rsidRPr="00B65872" w:rsidRDefault="00B65872" w:rsidP="00B65872">
      <w:pPr>
        <w:pStyle w:val="a4"/>
        <w:ind w:leftChars="600" w:left="1080"/>
        <w:rPr>
          <w:rFonts w:ascii="맑은 고딕" w:hAnsi="맑은 고딕"/>
          <w:color w:val="auto"/>
        </w:rPr>
      </w:pPr>
      <w:r w:rsidRPr="00B65872">
        <w:rPr>
          <w:rFonts w:ascii="맑은 고딕" w:hAnsi="맑은 고딕"/>
          <w:color w:val="auto"/>
        </w:rPr>
        <w:t>- Schedule: Objectives in terms of meeting key milestone schedules for organizations and customers</w:t>
      </w:r>
    </w:p>
    <w:p w14:paraId="7821823E" w14:textId="77777777" w:rsidR="00B65872" w:rsidRPr="00B65872" w:rsidRDefault="00B65872" w:rsidP="00B65872">
      <w:pPr>
        <w:pStyle w:val="a4"/>
        <w:ind w:leftChars="600" w:left="1080"/>
        <w:rPr>
          <w:rFonts w:ascii="맑은 고딕" w:hAnsi="맑은 고딕"/>
          <w:color w:val="auto"/>
        </w:rPr>
      </w:pPr>
      <w:r w:rsidRPr="00B65872">
        <w:rPr>
          <w:rFonts w:ascii="맑은 고딕" w:hAnsi="맑은 고딕"/>
          <w:color w:val="auto"/>
        </w:rPr>
        <w:t>- Cost: Target in terms of development cost including human and material resources</w:t>
      </w:r>
    </w:p>
    <w:p w14:paraId="631CAD11" w14:textId="388E8207" w:rsidR="00E85FCA" w:rsidRDefault="00B65872" w:rsidP="00B65872">
      <w:pPr>
        <w:pStyle w:val="a4"/>
        <w:ind w:leftChars="600" w:left="1080"/>
        <w:rPr>
          <w:rFonts w:ascii="맑은 고딕" w:hAnsi="맑은 고딕"/>
          <w:color w:val="auto"/>
        </w:rPr>
      </w:pPr>
      <w:r w:rsidRPr="00B65872">
        <w:rPr>
          <w:rFonts w:ascii="맑은 고딕" w:hAnsi="맑은 고딕"/>
          <w:color w:val="auto"/>
        </w:rPr>
        <w:t>- Quality: Objectives in terms of product quality and process quality</w:t>
      </w:r>
    </w:p>
    <w:p w14:paraId="631CAD12" w14:textId="23B25BC2" w:rsidR="00420D0F" w:rsidRDefault="00B65872" w:rsidP="001E316A">
      <w:pPr>
        <w:pStyle w:val="a4"/>
        <w:rPr>
          <w:rFonts w:ascii="맑은 고딕" w:hAnsi="맑은 고딕" w:cs="Arial"/>
          <w:b/>
          <w:bCs/>
          <w:sz w:val="28"/>
          <w:szCs w:val="20"/>
        </w:rPr>
      </w:pPr>
      <w:r w:rsidRPr="00B65872">
        <w:rPr>
          <w:rFonts w:ascii="맑은 고딕" w:hAnsi="맑은 고딕"/>
          <w:color w:val="auto"/>
          <w:szCs w:val="20"/>
        </w:rPr>
        <w:t xml:space="preserve">The system integration test goal follows the customer's goal if there is a system integration </w:t>
      </w:r>
      <w:r w:rsidRPr="00B65872">
        <w:rPr>
          <w:rFonts w:ascii="맑은 고딕" w:hAnsi="맑은 고딕"/>
          <w:color w:val="auto"/>
          <w:szCs w:val="20"/>
        </w:rPr>
        <w:lastRenderedPageBreak/>
        <w:t>test scope and goal requested by the customer or agreed with the customer after consulting between project-related departments</w:t>
      </w:r>
      <w:r>
        <w:rPr>
          <w:rFonts w:ascii="맑은 고딕" w:hAnsi="맑은 고딕"/>
          <w:color w:val="auto"/>
          <w:szCs w:val="20"/>
        </w:rPr>
        <w:t>.</w:t>
      </w:r>
    </w:p>
    <w:p w14:paraId="631CAD13" w14:textId="35E7C29B" w:rsidR="00E85FCA" w:rsidRPr="00F80E6D" w:rsidRDefault="00A7114C" w:rsidP="00A7114C">
      <w:pPr>
        <w:pStyle w:val="2"/>
        <w:rPr>
          <w:rFonts w:ascii="맑은 고딕" w:hAnsi="맑은 고딕"/>
        </w:rPr>
      </w:pPr>
      <w:bookmarkStart w:id="22" w:name="_Toc110958482"/>
      <w:r w:rsidRPr="00A7114C">
        <w:rPr>
          <w:rFonts w:ascii="맑은 고딕" w:hAnsi="맑은 고딕"/>
          <w:szCs w:val="20"/>
        </w:rPr>
        <w:t>Defining System Integration Test Roles and Responsibilities</w:t>
      </w:r>
      <w:bookmarkEnd w:id="22"/>
    </w:p>
    <w:p w14:paraId="631CAD14" w14:textId="3AF898F5" w:rsidR="00FD49FC" w:rsidRPr="00F80E6D" w:rsidRDefault="00B65872" w:rsidP="00E85FCA">
      <w:pPr>
        <w:pStyle w:val="a4"/>
        <w:rPr>
          <w:rFonts w:ascii="맑은 고딕" w:hAnsi="맑은 고딕"/>
          <w:color w:val="auto"/>
        </w:rPr>
      </w:pPr>
      <w:r w:rsidRPr="00B65872">
        <w:rPr>
          <w:rFonts w:ascii="맑은 고딕" w:hAnsi="맑은 고딕" w:cs="Arial"/>
          <w:color w:val="auto"/>
          <w:szCs w:val="20"/>
        </w:rPr>
        <w:t xml:space="preserve">The system integration test manager writes the roles and responsibilities for each role related to the system </w:t>
      </w:r>
      <w:r>
        <w:rPr>
          <w:rFonts w:ascii="맑은 고딕" w:hAnsi="맑은 고딕" w:cs="Arial"/>
          <w:color w:val="auto"/>
          <w:szCs w:val="20"/>
        </w:rPr>
        <w:t>integration test in the project</w:t>
      </w:r>
      <w:r w:rsidR="00FD49FC" w:rsidRPr="00F80E6D">
        <w:rPr>
          <w:rFonts w:ascii="맑은 고딕" w:hAnsi="맑은 고딕" w:hint="eastAsia"/>
          <w:color w:val="auto"/>
        </w:rPr>
        <w:t>.</w:t>
      </w:r>
    </w:p>
    <w:p w14:paraId="631CAD15" w14:textId="77777777" w:rsidR="009476F1" w:rsidRPr="00332930" w:rsidRDefault="009476F1" w:rsidP="009476F1">
      <w:pPr>
        <w:pStyle w:val="a4"/>
        <w:rPr>
          <w:rFonts w:ascii="맑은 고딕" w:hAnsi="맑은 고딕"/>
          <w:color w:val="auto"/>
        </w:rPr>
      </w:pPr>
    </w:p>
    <w:p w14:paraId="631CAD16" w14:textId="4F74A681" w:rsidR="009476F1" w:rsidRPr="00F80E6D" w:rsidRDefault="00B65872" w:rsidP="00332930">
      <w:pPr>
        <w:pStyle w:val="afe"/>
        <w:spacing w:before="0" w:beforeAutospacing="0" w:after="0" w:afterAutospacing="0" w:line="264" w:lineRule="auto"/>
        <w:ind w:left="288" w:firstLineChars="210" w:firstLine="420"/>
        <w:textAlignment w:val="baseline"/>
        <w:rPr>
          <w:u w:val="single"/>
        </w:rPr>
      </w:pPr>
      <w:r w:rsidRPr="00B65872">
        <w:rPr>
          <w:rFonts w:ascii="맑은 고딕" w:eastAsia="맑은 고딕" w:hAnsi="맑은 고딕" w:cs="Times New Roman"/>
          <w:kern w:val="24"/>
          <w:sz w:val="20"/>
          <w:szCs w:val="20"/>
          <w:u w:val="single"/>
        </w:rPr>
        <w:t>System Integration Test Manager</w:t>
      </w:r>
    </w:p>
    <w:p w14:paraId="635204DD"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Establishment of system integration test plan</w:t>
      </w:r>
    </w:p>
    <w:p w14:paraId="5C917171"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Review of system integration test plan</w:t>
      </w:r>
    </w:p>
    <w:p w14:paraId="52B9F01D"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System integration test case review</w:t>
      </w:r>
    </w:p>
    <w:p w14:paraId="4A07969F" w14:textId="77777777" w:rsid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Reporting of system integration test results</w:t>
      </w:r>
    </w:p>
    <w:p w14:paraId="631CAD1B" w14:textId="59B8A947" w:rsidR="009476F1" w:rsidRPr="00F80E6D" w:rsidRDefault="00B65872" w:rsidP="00B65872">
      <w:pPr>
        <w:pStyle w:val="afe"/>
        <w:spacing w:before="0" w:beforeAutospacing="0" w:after="0" w:afterAutospacing="0" w:line="264" w:lineRule="auto"/>
        <w:ind w:left="288" w:firstLineChars="210" w:firstLine="420"/>
        <w:textAlignment w:val="baseline"/>
        <w:rPr>
          <w:u w:val="single"/>
        </w:rPr>
      </w:pPr>
      <w:r>
        <w:rPr>
          <w:rFonts w:ascii="맑은 고딕" w:eastAsia="맑은 고딕" w:hAnsi="맑은 고딕" w:cs="Times New Roman"/>
          <w:kern w:val="24"/>
          <w:sz w:val="20"/>
          <w:szCs w:val="20"/>
          <w:u w:val="single"/>
        </w:rPr>
        <w:t>System integration tester</w:t>
      </w:r>
    </w:p>
    <w:p w14:paraId="6B206265"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Participate in system integration test plan review</w:t>
      </w:r>
    </w:p>
    <w:p w14:paraId="546BB34D"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System integration test case development</w:t>
      </w:r>
    </w:p>
    <w:p w14:paraId="42CA7F7E"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System integration test case tracking</w:t>
      </w:r>
    </w:p>
    <w:p w14:paraId="6D89DB8A"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Participate in system integration test case review</w:t>
      </w:r>
    </w:p>
    <w:p w14:paraId="1F4A49B4" w14:textId="77777777" w:rsid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System integration test</w:t>
      </w:r>
    </w:p>
    <w:p w14:paraId="631CAD21" w14:textId="0ED8A80C" w:rsidR="009476F1" w:rsidRPr="003B5BA5" w:rsidRDefault="0035553D" w:rsidP="00B65872">
      <w:pPr>
        <w:pStyle w:val="afe"/>
        <w:spacing w:before="0" w:beforeAutospacing="0" w:after="0" w:afterAutospacing="0" w:line="264" w:lineRule="auto"/>
        <w:ind w:left="288" w:firstLineChars="210" w:firstLine="420"/>
        <w:textAlignment w:val="baseline"/>
        <w:rPr>
          <w:u w:val="single"/>
        </w:rPr>
      </w:pPr>
      <w:r w:rsidRPr="003B5BA5">
        <w:rPr>
          <w:rFonts w:ascii="맑은 고딕" w:eastAsia="맑은 고딕" w:hAnsi="맑은 고딕" w:cs="Times New Roman" w:hint="eastAsia"/>
          <w:kern w:val="24"/>
          <w:sz w:val="20"/>
          <w:szCs w:val="20"/>
          <w:u w:val="single"/>
        </w:rPr>
        <w:t>System ENG.</w:t>
      </w:r>
    </w:p>
    <w:p w14:paraId="639FBFC0" w14:textId="77777777" w:rsidR="00B65872" w:rsidRP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Participate in system integration test plan review</w:t>
      </w:r>
    </w:p>
    <w:p w14:paraId="53150C74" w14:textId="77777777" w:rsidR="00B65872" w:rsidRDefault="00B65872" w:rsidP="00B65872">
      <w:pPr>
        <w:pStyle w:val="afe"/>
        <w:spacing w:before="0" w:beforeAutospacing="0" w:after="0" w:afterAutospacing="0" w:line="264" w:lineRule="auto"/>
        <w:ind w:leftChars="393" w:left="707" w:firstLineChars="210" w:firstLine="42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Participate in system integration test case review</w:t>
      </w:r>
    </w:p>
    <w:p w14:paraId="631CAD25" w14:textId="698BA551" w:rsidR="009476F1" w:rsidRPr="003B5BA5" w:rsidRDefault="009476F1" w:rsidP="00B65872">
      <w:pPr>
        <w:pStyle w:val="afe"/>
        <w:spacing w:before="0" w:beforeAutospacing="0" w:after="0" w:afterAutospacing="0" w:line="264" w:lineRule="auto"/>
        <w:ind w:left="288" w:firstLineChars="210" w:firstLine="420"/>
        <w:textAlignment w:val="baseline"/>
        <w:rPr>
          <w:u w:val="single"/>
        </w:rPr>
      </w:pPr>
      <w:r w:rsidRPr="003B5BA5">
        <w:rPr>
          <w:rFonts w:ascii="맑은 고딕" w:eastAsia="맑은 고딕" w:hAnsi="맑은 고딕" w:cs="Times New Roman" w:hint="eastAsia"/>
          <w:kern w:val="24"/>
          <w:sz w:val="20"/>
          <w:szCs w:val="20"/>
          <w:u w:val="single"/>
        </w:rPr>
        <w:t xml:space="preserve">PL </w:t>
      </w:r>
    </w:p>
    <w:p w14:paraId="703EAAEE" w14:textId="77777777" w:rsidR="00B65872" w:rsidRPr="00B65872" w:rsidRDefault="00B65872" w:rsidP="00B65872">
      <w:pPr>
        <w:pStyle w:val="aff0"/>
        <w:spacing w:line="264" w:lineRule="auto"/>
        <w:ind w:leftChars="444" w:left="799" w:firstLineChars="150" w:firstLine="300"/>
        <w:textAlignment w:val="baseline"/>
        <w:rPr>
          <w:rFonts w:ascii="맑은 고딕" w:eastAsia="맑은 고딕" w:hAnsi="맑은 고딕" w:cs="Times New Roman"/>
          <w:kern w:val="24"/>
          <w:sz w:val="20"/>
          <w:szCs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Participate in system integration test plan review</w:t>
      </w:r>
    </w:p>
    <w:p w14:paraId="631CAD27" w14:textId="6EBA339B" w:rsidR="009476F1" w:rsidRPr="00332930" w:rsidRDefault="00B65872" w:rsidP="00B65872">
      <w:pPr>
        <w:pStyle w:val="aff0"/>
        <w:spacing w:line="264" w:lineRule="auto"/>
        <w:ind w:leftChars="444" w:left="799" w:firstLineChars="150" w:firstLine="300"/>
        <w:textAlignment w:val="baseline"/>
        <w:rPr>
          <w:sz w:val="20"/>
        </w:rPr>
      </w:pPr>
      <w:r w:rsidRPr="00B65872">
        <w:rPr>
          <w:rFonts w:ascii="맑은 고딕" w:eastAsia="맑은 고딕" w:hAnsi="맑은 고딕" w:cs="Times New Roman" w:hint="eastAsia"/>
          <w:kern w:val="24"/>
          <w:sz w:val="20"/>
          <w:szCs w:val="20"/>
        </w:rPr>
        <w:t>•</w:t>
      </w:r>
      <w:r w:rsidRPr="00B65872">
        <w:rPr>
          <w:rFonts w:ascii="맑은 고딕" w:eastAsia="맑은 고딕" w:hAnsi="맑은 고딕" w:cs="Times New Roman"/>
          <w:kern w:val="24"/>
          <w:sz w:val="20"/>
          <w:szCs w:val="20"/>
        </w:rPr>
        <w:t xml:space="preserve"> Report and review system integration test results</w:t>
      </w:r>
    </w:p>
    <w:p w14:paraId="631CAD28" w14:textId="71174778" w:rsidR="00E50957" w:rsidRPr="00F80E6D" w:rsidRDefault="00A7114C" w:rsidP="00A7114C">
      <w:pPr>
        <w:pStyle w:val="2"/>
        <w:rPr>
          <w:rFonts w:ascii="맑은 고딕" w:hAnsi="맑은 고딕"/>
        </w:rPr>
      </w:pPr>
      <w:bookmarkStart w:id="23" w:name="_Toc110958483"/>
      <w:r w:rsidRPr="00A7114C">
        <w:rPr>
          <w:rFonts w:ascii="맑은 고딕" w:hAnsi="맑은 고딕"/>
          <w:szCs w:val="20"/>
        </w:rPr>
        <w:t>System Integration Test Scope Definition</w:t>
      </w:r>
      <w:bookmarkEnd w:id="23"/>
    </w:p>
    <w:p w14:paraId="538EA084" w14:textId="77777777" w:rsidR="00B65872" w:rsidRPr="00B65872" w:rsidRDefault="00B65872" w:rsidP="00B65872">
      <w:pPr>
        <w:pStyle w:val="a4"/>
        <w:rPr>
          <w:rFonts w:ascii="맑은 고딕" w:hAnsi="맑은 고딕" w:cs="Arial"/>
          <w:color w:val="auto"/>
          <w:szCs w:val="20"/>
        </w:rPr>
      </w:pPr>
      <w:r w:rsidRPr="00B65872">
        <w:rPr>
          <w:rFonts w:ascii="맑은 고딕" w:hAnsi="맑은 고딕" w:cs="Arial"/>
          <w:color w:val="auto"/>
          <w:szCs w:val="20"/>
        </w:rPr>
        <w:t>The system integration test manager defines the scope of the system integration test to be performed in the project.</w:t>
      </w:r>
    </w:p>
    <w:p w14:paraId="631CAD2A" w14:textId="154F3730" w:rsidR="00B21596" w:rsidRPr="00F80E6D" w:rsidRDefault="00B65872" w:rsidP="00B65872">
      <w:pPr>
        <w:pStyle w:val="a4"/>
        <w:rPr>
          <w:rFonts w:ascii="맑은 고딕" w:hAnsi="맑은 고딕"/>
          <w:color w:val="auto"/>
        </w:rPr>
      </w:pPr>
      <w:r w:rsidRPr="00B65872">
        <w:rPr>
          <w:rFonts w:ascii="맑은 고딕" w:hAnsi="맑은 고딕" w:cs="Arial"/>
          <w:color w:val="auto"/>
          <w:szCs w:val="20"/>
        </w:rPr>
        <w:t>Basically, Interfaces between System Elements are included in the scope of system integration test.</w:t>
      </w:r>
    </w:p>
    <w:p w14:paraId="631CAD2B" w14:textId="1FAF17A3" w:rsidR="00BB1B20" w:rsidRPr="00F80E6D" w:rsidRDefault="00A7114C" w:rsidP="00A7114C">
      <w:pPr>
        <w:pStyle w:val="2"/>
        <w:rPr>
          <w:rFonts w:ascii="맑은 고딕" w:hAnsi="맑은 고딕"/>
        </w:rPr>
      </w:pPr>
      <w:bookmarkStart w:id="24" w:name="_Toc110958484"/>
      <w:r w:rsidRPr="00A7114C">
        <w:rPr>
          <w:rFonts w:ascii="맑은 고딕" w:hAnsi="맑은 고딕"/>
          <w:szCs w:val="20"/>
        </w:rPr>
        <w:t xml:space="preserve">Defining a System Integration </w:t>
      </w:r>
      <w:proofErr w:type="spellStart"/>
      <w:r w:rsidRPr="00A7114C">
        <w:rPr>
          <w:rFonts w:ascii="맑은 고딕" w:hAnsi="맑은 고딕"/>
          <w:szCs w:val="20"/>
        </w:rPr>
        <w:t>Strateg</w:t>
      </w:r>
      <w:bookmarkEnd w:id="24"/>
      <w:proofErr w:type="spellEnd"/>
    </w:p>
    <w:p w14:paraId="631CAD2D" w14:textId="0B08A8EF" w:rsidR="00B17066" w:rsidRDefault="00B65872" w:rsidP="00B65872">
      <w:pPr>
        <w:ind w:left="720"/>
        <w:rPr>
          <w:rFonts w:ascii="맑은 고딕" w:eastAsia="맑은 고딕" w:hAnsi="맑은 고딕" w:cs="Arial"/>
          <w:b/>
          <w:bCs/>
          <w:sz w:val="28"/>
          <w:szCs w:val="20"/>
        </w:rPr>
      </w:pPr>
      <w:r w:rsidRPr="00B65872">
        <w:rPr>
          <w:rFonts w:ascii="맑은 고딕" w:eastAsia="맑은 고딕" w:hAnsi="맑은 고딕" w:cs="Arial"/>
          <w:sz w:val="20"/>
          <w:szCs w:val="20"/>
        </w:rPr>
        <w:t>System ENG. defines the system integration test strategy to be carried out in the project. Based on the FRP, the system elements that can be implemented are identified according to the sample release time, and the integration strategy is established</w:t>
      </w:r>
      <w:r>
        <w:rPr>
          <w:rFonts w:ascii="맑은 고딕" w:eastAsia="맑은 고딕" w:hAnsi="맑은 고딕" w:cs="Arial"/>
          <w:sz w:val="20"/>
          <w:szCs w:val="20"/>
        </w:rPr>
        <w:t>.</w:t>
      </w:r>
      <w:r w:rsidR="00B17066">
        <w:rPr>
          <w:rFonts w:ascii="맑은 고딕" w:hAnsi="맑은 고딕"/>
          <w:szCs w:val="20"/>
        </w:rPr>
        <w:br w:type="page"/>
      </w:r>
    </w:p>
    <w:p w14:paraId="631CAD2E" w14:textId="3DC7D375" w:rsidR="00E50957" w:rsidRPr="00F80E6D" w:rsidRDefault="00A7114C" w:rsidP="00A7114C">
      <w:pPr>
        <w:pStyle w:val="2"/>
        <w:rPr>
          <w:rFonts w:ascii="맑은 고딕" w:hAnsi="맑은 고딕"/>
        </w:rPr>
      </w:pPr>
      <w:bookmarkStart w:id="25" w:name="_Toc110958485"/>
      <w:r w:rsidRPr="00A7114C">
        <w:rPr>
          <w:rFonts w:ascii="맑은 고딕" w:hAnsi="맑은 고딕"/>
          <w:szCs w:val="20"/>
        </w:rPr>
        <w:lastRenderedPageBreak/>
        <w:t>Definition of System Integration Test Strategy</w:t>
      </w:r>
      <w:bookmarkEnd w:id="25"/>
    </w:p>
    <w:p w14:paraId="631CAD2F" w14:textId="79399DFF" w:rsidR="00B21596" w:rsidRPr="00F80E6D" w:rsidRDefault="00B65872" w:rsidP="00B21596">
      <w:pPr>
        <w:pStyle w:val="a4"/>
        <w:rPr>
          <w:rFonts w:ascii="맑은 고딕" w:hAnsi="맑은 고딕"/>
          <w:color w:val="auto"/>
        </w:rPr>
      </w:pPr>
      <w:r w:rsidRPr="00B65872">
        <w:rPr>
          <w:rFonts w:ascii="맑은 고딕" w:hAnsi="맑은 고딕" w:cs="Arial"/>
          <w:color w:val="auto"/>
          <w:szCs w:val="20"/>
        </w:rPr>
        <w:t>The system integration test manager defines the system integration test strategy to be carried out in the project. Based on the FRP, the system elements that can be implemented are identified according to the sample release time, and the system integration test time is defined so that the system integration test can be performed. After 100% of functional implementation, plan to perform system integration test for all System Elements.</w:t>
      </w:r>
    </w:p>
    <w:p w14:paraId="631CAD30" w14:textId="77777777" w:rsidR="00B21596" w:rsidRPr="00F80E6D" w:rsidRDefault="00B21596" w:rsidP="00B21596">
      <w:pPr>
        <w:pStyle w:val="a4"/>
        <w:rPr>
          <w:rFonts w:ascii="맑은 고딕" w:hAnsi="맑은 고딕"/>
          <w:color w:val="auto"/>
        </w:rPr>
      </w:pPr>
    </w:p>
    <w:tbl>
      <w:tblPr>
        <w:tblW w:w="8530"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1630"/>
        <w:gridCol w:w="1630"/>
        <w:gridCol w:w="1630"/>
        <w:gridCol w:w="1631"/>
      </w:tblGrid>
      <w:tr w:rsidR="00B21596" w:rsidRPr="00F80E6D" w14:paraId="631CAD36" w14:textId="77777777" w:rsidTr="00B17066">
        <w:trPr>
          <w:trHeight w:val="347"/>
          <w:tblHeader/>
        </w:trPr>
        <w:tc>
          <w:tcPr>
            <w:tcW w:w="2009" w:type="dxa"/>
            <w:tcBorders>
              <w:left w:val="single" w:sz="6" w:space="0" w:color="000000"/>
              <w:bottom w:val="single" w:sz="6" w:space="0" w:color="000000"/>
              <w:right w:val="single" w:sz="6" w:space="0" w:color="000000"/>
            </w:tcBorders>
            <w:shd w:val="clear" w:color="auto" w:fill="D9D9D9"/>
          </w:tcPr>
          <w:p w14:paraId="631CAD31" w14:textId="77777777" w:rsidR="00B21596" w:rsidRPr="00F80E6D" w:rsidRDefault="00133AD1" w:rsidP="0034561D">
            <w:pPr>
              <w:pStyle w:val="ae"/>
              <w:rPr>
                <w:rFonts w:ascii="맑은 고딕" w:eastAsia="맑은 고딕" w:hAnsi="맑은 고딕"/>
                <w:bCs/>
                <w:color w:val="auto"/>
              </w:rPr>
            </w:pPr>
            <w:r w:rsidRPr="00F80E6D">
              <w:rPr>
                <w:rFonts w:ascii="맑은 고딕" w:eastAsia="맑은 고딕" w:hAnsi="맑은 고딕"/>
                <w:bCs/>
                <w:color w:val="auto"/>
              </w:rPr>
              <w:t xml:space="preserve">System </w:t>
            </w:r>
            <w:r w:rsidR="00B17066">
              <w:rPr>
                <w:rFonts w:ascii="맑은 고딕" w:eastAsia="맑은 고딕" w:hAnsi="맑은 고딕"/>
                <w:bCs/>
                <w:color w:val="auto"/>
              </w:rPr>
              <w:t>Elements</w:t>
            </w:r>
          </w:p>
        </w:tc>
        <w:tc>
          <w:tcPr>
            <w:tcW w:w="1630" w:type="dxa"/>
            <w:tcBorders>
              <w:left w:val="single" w:sz="6" w:space="0" w:color="000000"/>
              <w:bottom w:val="single" w:sz="6" w:space="0" w:color="000000"/>
              <w:right w:val="single" w:sz="6" w:space="0" w:color="000000"/>
            </w:tcBorders>
            <w:shd w:val="clear" w:color="auto" w:fill="D9D9D9"/>
          </w:tcPr>
          <w:p w14:paraId="631CAD32" w14:textId="77777777" w:rsidR="00B21596" w:rsidRPr="00F80E6D" w:rsidRDefault="00B21596"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B2</w:t>
            </w:r>
          </w:p>
        </w:tc>
        <w:tc>
          <w:tcPr>
            <w:tcW w:w="163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31CAD33" w14:textId="77777777" w:rsidR="00B21596" w:rsidRPr="00F80E6D" w:rsidRDefault="00B21596"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B3</w:t>
            </w:r>
            <w:r w:rsidR="009B618D" w:rsidRPr="00F80E6D">
              <w:rPr>
                <w:rFonts w:ascii="맑은 고딕" w:eastAsia="맑은 고딕" w:hAnsi="맑은 고딕"/>
                <w:bCs/>
                <w:color w:val="auto"/>
              </w:rPr>
              <w:t>~</w:t>
            </w:r>
          </w:p>
        </w:tc>
        <w:tc>
          <w:tcPr>
            <w:tcW w:w="1630" w:type="dxa"/>
            <w:tcBorders>
              <w:left w:val="single" w:sz="6" w:space="0" w:color="000000"/>
              <w:bottom w:val="single" w:sz="6" w:space="0" w:color="000000"/>
              <w:right w:val="single" w:sz="6" w:space="0" w:color="000000"/>
            </w:tcBorders>
            <w:shd w:val="clear" w:color="auto" w:fill="D9D9D9"/>
            <w:vAlign w:val="center"/>
          </w:tcPr>
          <w:p w14:paraId="631CAD34" w14:textId="77777777" w:rsidR="00B21596" w:rsidRPr="00F80E6D" w:rsidRDefault="00B21596"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B4</w:t>
            </w:r>
          </w:p>
        </w:tc>
        <w:tc>
          <w:tcPr>
            <w:tcW w:w="1631" w:type="dxa"/>
            <w:tcBorders>
              <w:left w:val="single" w:sz="6" w:space="0" w:color="000000"/>
              <w:bottom w:val="single" w:sz="6" w:space="0" w:color="000000"/>
              <w:right w:val="single" w:sz="6" w:space="0" w:color="000000"/>
            </w:tcBorders>
            <w:shd w:val="clear" w:color="auto" w:fill="D9D9D9"/>
          </w:tcPr>
          <w:p w14:paraId="631CAD35" w14:textId="77777777" w:rsidR="00B21596" w:rsidRPr="00F80E6D" w:rsidRDefault="00B21596"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B5~</w:t>
            </w:r>
          </w:p>
        </w:tc>
      </w:tr>
      <w:tr w:rsidR="00B21596" w:rsidRPr="00F80E6D" w14:paraId="631CAD3C" w14:textId="77777777" w:rsidTr="00B17066">
        <w:trPr>
          <w:trHeight w:val="119"/>
        </w:trPr>
        <w:tc>
          <w:tcPr>
            <w:tcW w:w="2009" w:type="dxa"/>
            <w:tcBorders>
              <w:left w:val="single" w:sz="6" w:space="0" w:color="000000"/>
              <w:right w:val="single" w:sz="6" w:space="0" w:color="000000"/>
            </w:tcBorders>
            <w:vAlign w:val="center"/>
          </w:tcPr>
          <w:p w14:paraId="631CAD37" w14:textId="77777777" w:rsidR="00B21596" w:rsidRPr="00F80E6D" w:rsidRDefault="00133AD1" w:rsidP="0034561D">
            <w:pPr>
              <w:pStyle w:val="-1"/>
              <w:rPr>
                <w:rFonts w:ascii="맑은 고딕" w:eastAsia="맑은 고딕" w:hAnsi="맑은 고딕"/>
                <w:color w:val="auto"/>
              </w:rPr>
            </w:pPr>
            <w:r w:rsidRPr="00F80E6D">
              <w:rPr>
                <w:rFonts w:ascii="맑은 고딕" w:eastAsia="맑은 고딕" w:hAnsi="맑은 고딕" w:hint="eastAsia"/>
                <w:bCs/>
                <w:color w:val="auto"/>
              </w:rPr>
              <w:t>E</w:t>
            </w:r>
            <w:r w:rsidRPr="00F80E6D">
              <w:rPr>
                <w:rFonts w:ascii="맑은 고딕" w:eastAsia="맑은 고딕" w:hAnsi="맑은 고딕"/>
                <w:bCs/>
                <w:color w:val="auto"/>
              </w:rPr>
              <w:t>lement</w:t>
            </w:r>
            <w:r w:rsidR="00B21596" w:rsidRPr="00F80E6D">
              <w:rPr>
                <w:rFonts w:ascii="맑은 고딕" w:eastAsia="맑은 고딕" w:hAnsi="맑은 고딕"/>
                <w:color w:val="auto"/>
              </w:rPr>
              <w:t xml:space="preserve"> </w:t>
            </w:r>
            <w:r w:rsidR="00B21596" w:rsidRPr="00F80E6D">
              <w:rPr>
                <w:rFonts w:ascii="맑은 고딕" w:eastAsia="맑은 고딕" w:hAnsi="맑은 고딕" w:hint="eastAsia"/>
                <w:color w:val="auto"/>
              </w:rPr>
              <w:t>A</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38"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39"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3A"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14:paraId="631CAD3B"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r>
      <w:tr w:rsidR="00B21596" w:rsidRPr="00F80E6D" w14:paraId="631CAD42" w14:textId="77777777" w:rsidTr="00B17066">
        <w:trPr>
          <w:trHeight w:val="119"/>
        </w:trPr>
        <w:tc>
          <w:tcPr>
            <w:tcW w:w="2009" w:type="dxa"/>
            <w:tcBorders>
              <w:left w:val="single" w:sz="6" w:space="0" w:color="000000"/>
              <w:right w:val="single" w:sz="6" w:space="0" w:color="000000"/>
            </w:tcBorders>
            <w:vAlign w:val="center"/>
          </w:tcPr>
          <w:p w14:paraId="631CAD3D" w14:textId="77777777" w:rsidR="00B21596" w:rsidRPr="00F80E6D" w:rsidRDefault="00133AD1" w:rsidP="0034561D">
            <w:pPr>
              <w:pStyle w:val="-1"/>
              <w:rPr>
                <w:rFonts w:ascii="맑은 고딕" w:eastAsia="맑은 고딕" w:hAnsi="맑은 고딕"/>
                <w:color w:val="auto"/>
              </w:rPr>
            </w:pPr>
            <w:r w:rsidRPr="00F80E6D">
              <w:rPr>
                <w:rFonts w:ascii="맑은 고딕" w:eastAsia="맑은 고딕" w:hAnsi="맑은 고딕" w:hint="eastAsia"/>
                <w:bCs/>
                <w:color w:val="auto"/>
              </w:rPr>
              <w:t>E</w:t>
            </w:r>
            <w:r w:rsidRPr="00F80E6D">
              <w:rPr>
                <w:rFonts w:ascii="맑은 고딕" w:eastAsia="맑은 고딕" w:hAnsi="맑은 고딕"/>
                <w:bCs/>
                <w:color w:val="auto"/>
              </w:rPr>
              <w:t>lement</w:t>
            </w:r>
            <w:r w:rsidR="00B21596" w:rsidRPr="00F80E6D">
              <w:rPr>
                <w:rFonts w:ascii="맑은 고딕" w:eastAsia="맑은 고딕" w:hAnsi="맑은 고딕"/>
                <w:color w:val="auto"/>
              </w:rPr>
              <w:t xml:space="preserve"> </w:t>
            </w:r>
            <w:r w:rsidR="00B21596" w:rsidRPr="00F80E6D">
              <w:rPr>
                <w:rFonts w:ascii="맑은 고딕" w:eastAsia="맑은 고딕" w:hAnsi="맑은 고딕" w:hint="eastAsia"/>
                <w:color w:val="auto"/>
              </w:rPr>
              <w:t>B</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3E"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14:paraId="631CAD3F"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40"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14:paraId="631CAD41"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r>
      <w:tr w:rsidR="00B21596" w:rsidRPr="00F80E6D" w14:paraId="631CAD48" w14:textId="77777777" w:rsidTr="00B17066">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43" w14:textId="77777777" w:rsidR="00B21596" w:rsidRPr="00F80E6D" w:rsidRDefault="00133AD1" w:rsidP="0034561D">
            <w:pPr>
              <w:pStyle w:val="-1"/>
              <w:rPr>
                <w:rFonts w:ascii="맑은 고딕" w:eastAsia="맑은 고딕" w:hAnsi="맑은 고딕"/>
                <w:color w:val="auto"/>
              </w:rPr>
            </w:pPr>
            <w:r w:rsidRPr="00F80E6D">
              <w:rPr>
                <w:rFonts w:ascii="맑은 고딕" w:eastAsia="맑은 고딕" w:hAnsi="맑은 고딕" w:hint="eastAsia"/>
                <w:bCs/>
                <w:color w:val="auto"/>
              </w:rPr>
              <w:t>E</w:t>
            </w:r>
            <w:r w:rsidRPr="00F80E6D">
              <w:rPr>
                <w:rFonts w:ascii="맑은 고딕" w:eastAsia="맑은 고딕" w:hAnsi="맑은 고딕"/>
                <w:bCs/>
                <w:color w:val="auto"/>
              </w:rPr>
              <w:t>lement</w:t>
            </w:r>
            <w:r w:rsidR="00B21596" w:rsidRPr="00F80E6D">
              <w:rPr>
                <w:rFonts w:ascii="맑은 고딕" w:eastAsia="맑은 고딕" w:hAnsi="맑은 고딕"/>
                <w:color w:val="auto"/>
              </w:rPr>
              <w:t xml:space="preserve"> </w:t>
            </w:r>
            <w:r w:rsidR="00B21596" w:rsidRPr="00F80E6D">
              <w:rPr>
                <w:rFonts w:ascii="맑은 고딕" w:eastAsia="맑은 고딕" w:hAnsi="맑은 고딕" w:hint="eastAsia"/>
                <w:color w:val="auto"/>
              </w:rPr>
              <w:t>C</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44"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14:paraId="631CAD45"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14:paraId="631CAD46"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14:paraId="631CAD47"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r>
      <w:tr w:rsidR="00B21596" w:rsidRPr="00F80E6D" w14:paraId="631CAD4E" w14:textId="77777777" w:rsidTr="00B17066">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49" w14:textId="77777777" w:rsidR="00B21596" w:rsidRPr="00F80E6D" w:rsidRDefault="00133AD1" w:rsidP="0034561D">
            <w:pPr>
              <w:pStyle w:val="-1"/>
              <w:rPr>
                <w:rFonts w:ascii="맑은 고딕" w:eastAsia="맑은 고딕" w:hAnsi="맑은 고딕"/>
                <w:color w:val="auto"/>
              </w:rPr>
            </w:pPr>
            <w:r w:rsidRPr="00F80E6D">
              <w:rPr>
                <w:rFonts w:ascii="맑은 고딕" w:eastAsia="맑은 고딕" w:hAnsi="맑은 고딕" w:hint="eastAsia"/>
                <w:bCs/>
                <w:color w:val="auto"/>
              </w:rPr>
              <w:t>E</w:t>
            </w:r>
            <w:r w:rsidRPr="00F80E6D">
              <w:rPr>
                <w:rFonts w:ascii="맑은 고딕" w:eastAsia="맑은 고딕" w:hAnsi="맑은 고딕"/>
                <w:bCs/>
                <w:color w:val="auto"/>
              </w:rPr>
              <w:t>lement</w:t>
            </w:r>
            <w:r w:rsidR="00B21596" w:rsidRPr="00F80E6D">
              <w:rPr>
                <w:rFonts w:ascii="맑은 고딕" w:eastAsia="맑은 고딕" w:hAnsi="맑은 고딕"/>
                <w:color w:val="auto"/>
              </w:rPr>
              <w:t xml:space="preserve"> D</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4A"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14:paraId="631CAD4B"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14:paraId="631CAD4C" w14:textId="77777777" w:rsidR="00B21596" w:rsidRPr="00F80E6D" w:rsidRDefault="00B21596" w:rsidP="0034561D">
            <w:pPr>
              <w:pStyle w:val="-1"/>
              <w:jc w:val="center"/>
              <w:rPr>
                <w:rFonts w:ascii="맑은 고딕" w:eastAsia="맑은 고딕" w:hAnsi="맑은 고딕"/>
                <w:color w:val="auto"/>
              </w:rPr>
            </w:pPr>
          </w:p>
        </w:tc>
        <w:tc>
          <w:tcPr>
            <w:tcW w:w="1631" w:type="dxa"/>
            <w:tcBorders>
              <w:top w:val="single" w:sz="6" w:space="0" w:color="000000"/>
              <w:left w:val="single" w:sz="6" w:space="0" w:color="000000"/>
              <w:bottom w:val="single" w:sz="6" w:space="0" w:color="000000"/>
              <w:right w:val="single" w:sz="6" w:space="0" w:color="000000"/>
            </w:tcBorders>
          </w:tcPr>
          <w:p w14:paraId="631CAD4D"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r>
      <w:tr w:rsidR="00B21596" w:rsidRPr="00F80E6D" w14:paraId="631CAD54" w14:textId="77777777" w:rsidTr="00B17066">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4F" w14:textId="77777777" w:rsidR="00B21596" w:rsidRPr="00F80E6D" w:rsidRDefault="00133AD1" w:rsidP="0034561D">
            <w:pPr>
              <w:pStyle w:val="-1"/>
              <w:rPr>
                <w:rFonts w:ascii="맑은 고딕" w:eastAsia="맑은 고딕" w:hAnsi="맑은 고딕"/>
                <w:color w:val="auto"/>
              </w:rPr>
            </w:pPr>
            <w:r w:rsidRPr="00F80E6D">
              <w:rPr>
                <w:rFonts w:ascii="맑은 고딕" w:eastAsia="맑은 고딕" w:hAnsi="맑은 고딕" w:hint="eastAsia"/>
                <w:bCs/>
                <w:color w:val="auto"/>
              </w:rPr>
              <w:t>E</w:t>
            </w:r>
            <w:r w:rsidRPr="00F80E6D">
              <w:rPr>
                <w:rFonts w:ascii="맑은 고딕" w:eastAsia="맑은 고딕" w:hAnsi="맑은 고딕"/>
                <w:bCs/>
                <w:color w:val="auto"/>
              </w:rPr>
              <w:t>lement</w:t>
            </w:r>
            <w:r w:rsidRPr="00F80E6D">
              <w:rPr>
                <w:rFonts w:ascii="맑은 고딕" w:eastAsia="맑은 고딕" w:hAnsi="맑은 고딕"/>
                <w:color w:val="auto"/>
              </w:rPr>
              <w:t xml:space="preserve"> </w:t>
            </w:r>
            <w:r w:rsidR="00B21596" w:rsidRPr="00F80E6D">
              <w:rPr>
                <w:rFonts w:ascii="맑은 고딕" w:eastAsia="맑은 고딕" w:hAnsi="맑은 고딕"/>
                <w:color w:val="auto"/>
              </w:rPr>
              <w:t>E</w:t>
            </w:r>
          </w:p>
        </w:tc>
        <w:tc>
          <w:tcPr>
            <w:tcW w:w="1630" w:type="dxa"/>
            <w:tcBorders>
              <w:top w:val="single" w:sz="6" w:space="0" w:color="000000"/>
              <w:left w:val="single" w:sz="6" w:space="0" w:color="000000"/>
              <w:bottom w:val="single" w:sz="6" w:space="0" w:color="000000"/>
              <w:right w:val="single" w:sz="6" w:space="0" w:color="000000"/>
            </w:tcBorders>
            <w:vAlign w:val="center"/>
          </w:tcPr>
          <w:p w14:paraId="631CAD50"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14:paraId="631CAD51" w14:textId="77777777" w:rsidR="00B21596" w:rsidRPr="00F80E6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14:paraId="631CAD52" w14:textId="77777777" w:rsidR="00B21596" w:rsidRPr="00F80E6D" w:rsidRDefault="00B21596" w:rsidP="0034561D">
            <w:pPr>
              <w:pStyle w:val="-1"/>
              <w:jc w:val="center"/>
              <w:rPr>
                <w:rFonts w:ascii="맑은 고딕" w:eastAsia="맑은 고딕" w:hAnsi="맑은 고딕"/>
                <w:color w:val="auto"/>
              </w:rPr>
            </w:pPr>
          </w:p>
        </w:tc>
        <w:tc>
          <w:tcPr>
            <w:tcW w:w="1631" w:type="dxa"/>
            <w:tcBorders>
              <w:top w:val="single" w:sz="6" w:space="0" w:color="000000"/>
              <w:left w:val="single" w:sz="6" w:space="0" w:color="000000"/>
              <w:bottom w:val="single" w:sz="6" w:space="0" w:color="000000"/>
              <w:right w:val="single" w:sz="6" w:space="0" w:color="000000"/>
            </w:tcBorders>
          </w:tcPr>
          <w:p w14:paraId="631CAD53" w14:textId="77777777" w:rsidR="00B21596" w:rsidRPr="00F80E6D" w:rsidRDefault="004C745B"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r>
    </w:tbl>
    <w:p w14:paraId="631CAD55" w14:textId="2DD0DC09" w:rsidR="00B21596" w:rsidRPr="00F80E6D" w:rsidRDefault="00B21596" w:rsidP="00B21596">
      <w:pPr>
        <w:pStyle w:val="af0"/>
        <w:jc w:val="center"/>
      </w:pPr>
      <w:bookmarkStart w:id="26" w:name="_Toc110960203"/>
      <w:r w:rsidRPr="00F80E6D">
        <w:t xml:space="preserve">Table </w:t>
      </w:r>
      <w:r w:rsidR="0035553D">
        <w:rPr>
          <w:noProof/>
        </w:rPr>
        <w:fldChar w:fldCharType="begin"/>
      </w:r>
      <w:r w:rsidR="0035553D">
        <w:rPr>
          <w:noProof/>
        </w:rPr>
        <w:instrText xml:space="preserve"> SEQ Table \* ARABIC </w:instrText>
      </w:r>
      <w:r w:rsidR="0035553D">
        <w:rPr>
          <w:noProof/>
        </w:rPr>
        <w:fldChar w:fldCharType="separate"/>
      </w:r>
      <w:r w:rsidRPr="00F80E6D">
        <w:rPr>
          <w:noProof/>
        </w:rPr>
        <w:t>1</w:t>
      </w:r>
      <w:r w:rsidR="0035553D">
        <w:rPr>
          <w:noProof/>
        </w:rPr>
        <w:fldChar w:fldCharType="end"/>
      </w:r>
      <w:r w:rsidRPr="00F80E6D">
        <w:t xml:space="preserve"> </w:t>
      </w:r>
      <w:r w:rsidRPr="00F80E6D">
        <w:rPr>
          <w:rFonts w:hint="eastAsia"/>
        </w:rPr>
        <w:t xml:space="preserve">Sample - </w:t>
      </w:r>
      <w:r w:rsidR="009C672A" w:rsidRPr="009C672A">
        <w:t>System integration test strategy definition</w:t>
      </w:r>
      <w:bookmarkEnd w:id="26"/>
    </w:p>
    <w:p w14:paraId="631CAD56" w14:textId="619F8EB5" w:rsidR="003A54A6" w:rsidRPr="00F80E6D" w:rsidRDefault="00A7114C" w:rsidP="00A7114C">
      <w:pPr>
        <w:pStyle w:val="2"/>
        <w:rPr>
          <w:rFonts w:ascii="맑은 고딕" w:hAnsi="맑은 고딕"/>
        </w:rPr>
      </w:pPr>
      <w:bookmarkStart w:id="27" w:name="_Toc110958486"/>
      <w:r w:rsidRPr="00A7114C">
        <w:rPr>
          <w:rFonts w:ascii="맑은 고딕" w:hAnsi="맑은 고딕"/>
          <w:szCs w:val="20"/>
        </w:rPr>
        <w:t>System Integration Test Regression Test Strategy Definition</w:t>
      </w:r>
      <w:bookmarkEnd w:id="27"/>
    </w:p>
    <w:p w14:paraId="631CAD57" w14:textId="62D4ECC8" w:rsidR="009476F1" w:rsidRPr="00F80E6D" w:rsidRDefault="00B65872" w:rsidP="009476F1">
      <w:pPr>
        <w:pStyle w:val="a4"/>
        <w:rPr>
          <w:rFonts w:ascii="맑은 고딕" w:hAnsi="맑은 고딕"/>
          <w:color w:val="auto"/>
        </w:rPr>
      </w:pPr>
      <w:r w:rsidRPr="00B65872">
        <w:rPr>
          <w:rFonts w:ascii="맑은 고딕" w:hAnsi="맑은 고딕" w:cs="Arial"/>
          <w:color w:val="auto"/>
          <w:szCs w:val="20"/>
        </w:rPr>
        <w:t>The system integration test manager defines a regression test strategy for re-verification when a defect occurs through system integration test execution.</w:t>
      </w:r>
      <w:r w:rsidR="009476F1" w:rsidRPr="00F80E6D">
        <w:rPr>
          <w:rFonts w:ascii="맑은 고딕" w:hAnsi="맑은 고딕"/>
          <w:color w:val="auto"/>
        </w:rPr>
        <w:t xml:space="preserve"> </w:t>
      </w:r>
    </w:p>
    <w:p w14:paraId="631CAD58" w14:textId="77777777" w:rsidR="009476F1" w:rsidRDefault="009476F1" w:rsidP="009476F1">
      <w:pPr>
        <w:pStyle w:val="a4"/>
        <w:rPr>
          <w:rFonts w:ascii="맑은 고딕" w:hAnsi="맑은 고딕"/>
          <w:color w:val="auto"/>
        </w:rPr>
      </w:pPr>
    </w:p>
    <w:p w14:paraId="622E5757" w14:textId="12B49D4D" w:rsidR="00AA4C25" w:rsidRPr="003B5BA5" w:rsidRDefault="00B65872" w:rsidP="009476F1">
      <w:pPr>
        <w:pStyle w:val="a4"/>
        <w:rPr>
          <w:rFonts w:ascii="맑은 고딕" w:hAnsi="맑은 고딕"/>
          <w:color w:val="auto"/>
        </w:rPr>
      </w:pPr>
      <w:r w:rsidRPr="00B65872">
        <w:rPr>
          <w:rFonts w:ascii="맑은 고딕" w:hAnsi="맑은 고딕"/>
          <w:color w:val="auto"/>
        </w:rPr>
        <w:t>The test execution range can be defined as follows.</w:t>
      </w:r>
    </w:p>
    <w:p w14:paraId="631CAD59" w14:textId="0E58E2BB" w:rsidR="009476F1" w:rsidRPr="003B5BA5" w:rsidRDefault="00B65872" w:rsidP="00B65872">
      <w:pPr>
        <w:pStyle w:val="a4"/>
        <w:numPr>
          <w:ilvl w:val="0"/>
          <w:numId w:val="39"/>
        </w:numPr>
        <w:rPr>
          <w:rFonts w:ascii="맑은 고딕" w:hAnsi="맑은 고딕"/>
          <w:color w:val="auto"/>
        </w:rPr>
      </w:pPr>
      <w:r w:rsidRPr="00B65872">
        <w:rPr>
          <w:rFonts w:ascii="맑은 고딕" w:hAnsi="맑은 고딕"/>
          <w:color w:val="auto"/>
        </w:rPr>
        <w:t>If a critical grade issue occurs, select all test cases</w:t>
      </w:r>
      <w:proofErr w:type="gramStart"/>
      <w:r w:rsidRPr="00B65872">
        <w:rPr>
          <w:rFonts w:ascii="맑은 고딕" w:hAnsi="맑은 고딕"/>
          <w:color w:val="auto"/>
        </w:rPr>
        <w:t>.</w:t>
      </w:r>
      <w:r w:rsidR="0034794B" w:rsidRPr="003B5BA5">
        <w:rPr>
          <w:rFonts w:ascii="맑은 고딕" w:hAnsi="맑은 고딕" w:hint="eastAsia"/>
          <w:color w:val="auto"/>
        </w:rPr>
        <w:t>.</w:t>
      </w:r>
      <w:proofErr w:type="gramEnd"/>
    </w:p>
    <w:p w14:paraId="631CAD5A" w14:textId="16336C54" w:rsidR="009476F1" w:rsidRPr="003B5BA5" w:rsidRDefault="00B65872" w:rsidP="00B65872">
      <w:pPr>
        <w:pStyle w:val="a4"/>
        <w:numPr>
          <w:ilvl w:val="0"/>
          <w:numId w:val="39"/>
        </w:numPr>
        <w:rPr>
          <w:rFonts w:ascii="맑은 고딕" w:hAnsi="맑은 고딕"/>
          <w:color w:val="auto"/>
        </w:rPr>
      </w:pPr>
      <w:r w:rsidRPr="00B65872">
        <w:rPr>
          <w:rFonts w:ascii="맑은 고딕" w:hAnsi="맑은 고딕"/>
          <w:color w:val="auto"/>
        </w:rPr>
        <w:t>If an issue below the major level occurs, a test case related to the root cause is selected according to the issue impact analysis</w:t>
      </w:r>
      <w:r w:rsidR="00AA4C25" w:rsidRPr="003B5BA5">
        <w:rPr>
          <w:rFonts w:ascii="맑은 고딕" w:hAnsi="맑은 고딕" w:hint="eastAsia"/>
          <w:color w:val="auto"/>
        </w:rPr>
        <w:t>.</w:t>
      </w:r>
    </w:p>
    <w:p w14:paraId="631CAD5B" w14:textId="7B2CDD87" w:rsidR="00E50957" w:rsidRPr="00F80E6D" w:rsidRDefault="00A7114C" w:rsidP="00A7114C">
      <w:pPr>
        <w:pStyle w:val="2"/>
        <w:rPr>
          <w:rFonts w:ascii="맑은 고딕" w:hAnsi="맑은 고딕"/>
        </w:rPr>
      </w:pPr>
      <w:bookmarkStart w:id="28" w:name="_Toc110958487"/>
      <w:r w:rsidRPr="00A7114C">
        <w:rPr>
          <w:rFonts w:ascii="맑은 고딕" w:hAnsi="맑은 고딕"/>
          <w:szCs w:val="20"/>
        </w:rPr>
        <w:t>System Integration Test Schedule Definition</w:t>
      </w:r>
      <w:bookmarkEnd w:id="28"/>
    </w:p>
    <w:p w14:paraId="631CAD5D" w14:textId="1ACA721D" w:rsidR="00E50957" w:rsidRPr="00AA4C25" w:rsidRDefault="00B65872" w:rsidP="00AA4C25">
      <w:pPr>
        <w:pStyle w:val="a4"/>
        <w:rPr>
          <w:rFonts w:ascii="맑은 고딕" w:hAnsi="맑은 고딕"/>
          <w:color w:val="auto"/>
        </w:rPr>
      </w:pPr>
      <w:r w:rsidRPr="00B65872">
        <w:rPr>
          <w:rFonts w:ascii="맑은 고딕" w:hAnsi="맑은 고딕" w:cs="Arial"/>
          <w:color w:val="auto"/>
          <w:szCs w:val="20"/>
        </w:rPr>
        <w:t>The system integration test manager establishes the system integration test schedule and prepares the WBS in consideration of the system integration test goal, scope, and strategy.</w:t>
      </w:r>
    </w:p>
    <w:p w14:paraId="631CAD5E" w14:textId="6AC3053D" w:rsidR="00E50957" w:rsidRPr="00F80E6D" w:rsidRDefault="00A7114C" w:rsidP="00A7114C">
      <w:pPr>
        <w:pStyle w:val="2"/>
        <w:rPr>
          <w:rFonts w:ascii="맑은 고딕" w:hAnsi="맑은 고딕"/>
        </w:rPr>
      </w:pPr>
      <w:bookmarkStart w:id="29" w:name="_Toc110958488"/>
      <w:r w:rsidRPr="00A7114C">
        <w:rPr>
          <w:rFonts w:ascii="맑은 고딕" w:hAnsi="맑은 고딕"/>
          <w:szCs w:val="20"/>
        </w:rPr>
        <w:t>System Integration Test Case Design Criteria Definition</w:t>
      </w:r>
      <w:bookmarkEnd w:id="29"/>
    </w:p>
    <w:p w14:paraId="6426F144" w14:textId="77777777" w:rsidR="00B65872" w:rsidRPr="00B65872" w:rsidRDefault="00B65872" w:rsidP="00B65872">
      <w:pPr>
        <w:pStyle w:val="a4"/>
        <w:rPr>
          <w:rFonts w:ascii="맑은 고딕" w:hAnsi="맑은 고딕" w:cs="Arial"/>
          <w:color w:val="auto"/>
          <w:szCs w:val="20"/>
        </w:rPr>
      </w:pPr>
      <w:r w:rsidRPr="00B65872">
        <w:rPr>
          <w:rFonts w:ascii="맑은 고딕" w:hAnsi="맑은 고딕" w:cs="Arial"/>
          <w:color w:val="auto"/>
          <w:szCs w:val="20"/>
        </w:rPr>
        <w:t>The system integration test manager defines the system integration test case design criteria of the project by referring to the table below.</w:t>
      </w:r>
    </w:p>
    <w:p w14:paraId="631CAD60" w14:textId="12A71CB3" w:rsidR="004C745B" w:rsidRPr="00F80E6D" w:rsidRDefault="00B65872" w:rsidP="00B65872">
      <w:pPr>
        <w:pStyle w:val="a4"/>
        <w:rPr>
          <w:rFonts w:ascii="맑은 고딕" w:hAnsi="맑은 고딕"/>
          <w:color w:val="auto"/>
          <w:szCs w:val="20"/>
        </w:rPr>
      </w:pPr>
      <w:r w:rsidRPr="00B65872">
        <w:rPr>
          <w:rFonts w:ascii="맑은 고딕" w:hAnsi="맑은 고딕" w:cs="Arial"/>
          <w:color w:val="auto"/>
          <w:szCs w:val="20"/>
        </w:rPr>
        <w:t xml:space="preserve">However, if there is a special requirement for the system integration test case design standard of the OEM </w:t>
      </w:r>
      <w:proofErr w:type="gramStart"/>
      <w:r w:rsidRPr="00B65872">
        <w:rPr>
          <w:rFonts w:ascii="맑은 고딕" w:hAnsi="맑은 고딕" w:cs="Arial"/>
          <w:color w:val="auto"/>
          <w:szCs w:val="20"/>
        </w:rPr>
        <w:t>company</w:t>
      </w:r>
      <w:proofErr w:type="gramEnd"/>
      <w:r w:rsidRPr="00B65872">
        <w:rPr>
          <w:rFonts w:ascii="맑은 고딕" w:hAnsi="맑은 고딕" w:cs="Arial"/>
          <w:color w:val="auto"/>
          <w:szCs w:val="20"/>
        </w:rPr>
        <w:t>, the system integration test case design standard is defined according to the OEM company's requirements.</w:t>
      </w:r>
    </w:p>
    <w:p w14:paraId="631CAD61" w14:textId="77777777" w:rsidR="004C745B" w:rsidRPr="00F80E6D" w:rsidRDefault="004C745B" w:rsidP="00E50957">
      <w:pPr>
        <w:pStyle w:val="a4"/>
        <w:rPr>
          <w:rFonts w:ascii="맑은 고딕" w:hAnsi="맑은 고딕"/>
          <w:color w:val="auto"/>
          <w:szCs w:val="20"/>
        </w:rPr>
      </w:pPr>
    </w:p>
    <w:p w14:paraId="631CAD62" w14:textId="07AEFD21" w:rsidR="005F20F2" w:rsidRPr="00F80E6D" w:rsidRDefault="00B65872" w:rsidP="00E50957">
      <w:pPr>
        <w:pStyle w:val="a4"/>
        <w:rPr>
          <w:rFonts w:ascii="맑은 고딕" w:hAnsi="맑은 고딕"/>
          <w:color w:val="auto"/>
        </w:rPr>
      </w:pPr>
      <w:r w:rsidRPr="00B65872">
        <w:rPr>
          <w:rFonts w:ascii="맑은 고딕" w:hAnsi="맑은 고딕"/>
          <w:color w:val="auto"/>
          <w:szCs w:val="20"/>
        </w:rPr>
        <w:t>In the case of an interface between specific system elements, if it is difficult to apply the test case design criteria specified in the table below, the reason shall be specified in the system integration test plan.</w:t>
      </w:r>
    </w:p>
    <w:tbl>
      <w:tblPr>
        <w:tblW w:w="86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730"/>
        <w:gridCol w:w="1488"/>
        <w:gridCol w:w="1489"/>
        <w:gridCol w:w="1488"/>
        <w:gridCol w:w="1489"/>
        <w:gridCol w:w="992"/>
      </w:tblGrid>
      <w:tr w:rsidR="00C96A00" w:rsidRPr="00F80E6D" w14:paraId="631CAD66" w14:textId="77777777" w:rsidTr="0034561D">
        <w:trPr>
          <w:trHeight w:val="402"/>
        </w:trPr>
        <w:tc>
          <w:tcPr>
            <w:tcW w:w="1730" w:type="dxa"/>
            <w:vMerge w:val="restart"/>
            <w:tcBorders>
              <w:top w:val="single" w:sz="4" w:space="0" w:color="auto"/>
              <w:left w:val="single" w:sz="4" w:space="0" w:color="auto"/>
              <w:right w:val="single" w:sz="4" w:space="0" w:color="auto"/>
              <w:tl2br w:val="nil"/>
              <w:tr2bl w:val="nil"/>
            </w:tcBorders>
            <w:shd w:val="clear" w:color="auto" w:fill="D9D9D9"/>
            <w:vAlign w:val="center"/>
          </w:tcPr>
          <w:p w14:paraId="631CAD63" w14:textId="77777777" w:rsidR="00C96A00" w:rsidRPr="00F80E6D" w:rsidRDefault="00C96A00" w:rsidP="0034561D">
            <w:pPr>
              <w:pStyle w:val="ae"/>
              <w:rPr>
                <w:rFonts w:ascii="맑은 고딕" w:eastAsia="맑은 고딕" w:hAnsi="맑은 고딕"/>
                <w:bCs/>
                <w:color w:val="auto"/>
              </w:rPr>
            </w:pPr>
            <w:r w:rsidRPr="00F80E6D">
              <w:rPr>
                <w:rFonts w:ascii="맑은 고딕" w:eastAsia="맑은 고딕" w:hAnsi="맑은 고딕"/>
                <w:bCs/>
                <w:color w:val="auto"/>
              </w:rPr>
              <w:t>Test Type</w:t>
            </w:r>
          </w:p>
        </w:tc>
        <w:tc>
          <w:tcPr>
            <w:tcW w:w="5954" w:type="dxa"/>
            <w:gridSpan w:val="4"/>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31CAD64" w14:textId="77777777" w:rsidR="00C96A00" w:rsidRPr="00F80E6D" w:rsidRDefault="00C96A00"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Test Case Design Criteria</w:t>
            </w:r>
          </w:p>
        </w:tc>
        <w:tc>
          <w:tcPr>
            <w:tcW w:w="992" w:type="dxa"/>
            <w:vMerge w:val="restart"/>
            <w:tcBorders>
              <w:top w:val="single" w:sz="4" w:space="0" w:color="auto"/>
              <w:left w:val="single" w:sz="4" w:space="0" w:color="auto"/>
              <w:right w:val="single" w:sz="4" w:space="0" w:color="auto"/>
              <w:tl2br w:val="nil"/>
              <w:tr2bl w:val="nil"/>
            </w:tcBorders>
            <w:shd w:val="clear" w:color="auto" w:fill="D9D9D9"/>
            <w:vAlign w:val="center"/>
          </w:tcPr>
          <w:p w14:paraId="631CAD65" w14:textId="77777777" w:rsidR="00C96A00" w:rsidRPr="00F80E6D" w:rsidRDefault="00C96A00" w:rsidP="0034561D">
            <w:pPr>
              <w:pStyle w:val="ae"/>
              <w:rPr>
                <w:rFonts w:ascii="맑은 고딕" w:eastAsia="맑은 고딕" w:hAnsi="맑은 고딕"/>
                <w:bCs/>
                <w:color w:val="auto"/>
              </w:rPr>
            </w:pPr>
            <w:r w:rsidRPr="00F80E6D">
              <w:rPr>
                <w:rFonts w:ascii="맑은 고딕" w:eastAsia="맑은 고딕" w:hAnsi="맑은 고딕"/>
                <w:bCs/>
                <w:color w:val="auto"/>
              </w:rPr>
              <w:t>Remark</w:t>
            </w:r>
          </w:p>
        </w:tc>
      </w:tr>
      <w:tr w:rsidR="00C96A00" w:rsidRPr="00F80E6D" w14:paraId="631CAD6D" w14:textId="77777777" w:rsidTr="0034561D">
        <w:trPr>
          <w:trHeight w:val="402"/>
        </w:trPr>
        <w:tc>
          <w:tcPr>
            <w:tcW w:w="1730" w:type="dxa"/>
            <w:vMerge/>
            <w:tcBorders>
              <w:left w:val="single" w:sz="4" w:space="0" w:color="auto"/>
              <w:bottom w:val="single" w:sz="4" w:space="0" w:color="auto"/>
              <w:right w:val="single" w:sz="4" w:space="0" w:color="auto"/>
              <w:tl2br w:val="nil"/>
              <w:tr2bl w:val="nil"/>
            </w:tcBorders>
            <w:shd w:val="clear" w:color="auto" w:fill="D9D9D9"/>
            <w:vAlign w:val="center"/>
          </w:tcPr>
          <w:p w14:paraId="631CAD67" w14:textId="77777777" w:rsidR="00C96A00" w:rsidRPr="00F80E6D" w:rsidRDefault="00C96A00" w:rsidP="0034561D">
            <w:pPr>
              <w:jc w:val="center"/>
              <w:rPr>
                <w:rFonts w:ascii="맑은 고딕" w:eastAsia="맑은 고딕" w:hAnsi="맑은 고딕"/>
                <w:b/>
                <w:bCs/>
                <w:szCs w:val="20"/>
              </w:rPr>
            </w:pPr>
          </w:p>
        </w:tc>
        <w:tc>
          <w:tcPr>
            <w:tcW w:w="14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31CAD68" w14:textId="77777777" w:rsidR="00C96A00" w:rsidRPr="00F80E6D" w:rsidRDefault="00C96A00" w:rsidP="009B618D">
            <w:pPr>
              <w:pStyle w:val="ae"/>
              <w:rPr>
                <w:rFonts w:ascii="맑은 고딕" w:eastAsia="맑은 고딕" w:hAnsi="맑은 고딕"/>
                <w:bCs/>
                <w:color w:val="auto"/>
              </w:rPr>
            </w:pPr>
            <w:r w:rsidRPr="00F80E6D">
              <w:rPr>
                <w:rFonts w:ascii="맑은 고딕" w:eastAsia="맑은 고딕" w:hAnsi="맑은 고딕" w:hint="eastAsia"/>
                <w:bCs/>
                <w:color w:val="auto"/>
              </w:rPr>
              <w:t>Analysis of Requirements</w:t>
            </w:r>
          </w:p>
        </w:tc>
        <w:tc>
          <w:tcPr>
            <w:tcW w:w="148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31CAD69" w14:textId="77777777" w:rsidR="00C96A00" w:rsidRPr="00F80E6D" w:rsidRDefault="00B17066" w:rsidP="0034561D">
            <w:pPr>
              <w:pStyle w:val="ae"/>
              <w:rPr>
                <w:rFonts w:ascii="맑은 고딕" w:eastAsia="맑은 고딕" w:hAnsi="맑은 고딕"/>
                <w:bCs/>
                <w:color w:val="auto"/>
              </w:rPr>
            </w:pPr>
            <w:r>
              <w:rPr>
                <w:rFonts w:ascii="맑은 고딕" w:eastAsia="맑은 고딕" w:hAnsi="맑은 고딕" w:hint="eastAsia"/>
                <w:bCs/>
                <w:color w:val="auto"/>
              </w:rPr>
              <w:t>Equivalence</w:t>
            </w:r>
            <w:r w:rsidR="00C96A00" w:rsidRPr="00F80E6D">
              <w:rPr>
                <w:rFonts w:ascii="맑은 고딕" w:eastAsia="맑은 고딕" w:hAnsi="맑은 고딕" w:hint="eastAsia"/>
                <w:bCs/>
                <w:color w:val="auto"/>
              </w:rPr>
              <w:t xml:space="preserve"> Partitioning</w:t>
            </w:r>
          </w:p>
        </w:tc>
        <w:tc>
          <w:tcPr>
            <w:tcW w:w="14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31CAD6A" w14:textId="77777777" w:rsidR="00C96A00" w:rsidRPr="00F80E6D" w:rsidRDefault="00C96A00" w:rsidP="00902C38">
            <w:pPr>
              <w:pStyle w:val="ae"/>
              <w:rPr>
                <w:rFonts w:ascii="맑은 고딕" w:eastAsia="맑은 고딕" w:hAnsi="맑은 고딕"/>
                <w:bCs/>
                <w:color w:val="auto"/>
              </w:rPr>
            </w:pPr>
            <w:r w:rsidRPr="00F80E6D">
              <w:rPr>
                <w:rFonts w:ascii="맑은 고딕" w:eastAsia="맑은 고딕" w:hAnsi="맑은 고딕"/>
                <w:bCs/>
                <w:color w:val="auto"/>
              </w:rPr>
              <w:t>Analysis of</w:t>
            </w:r>
            <w:r w:rsidR="00902C38" w:rsidRPr="00F80E6D">
              <w:rPr>
                <w:rFonts w:ascii="맑은 고딕" w:eastAsia="맑은 고딕" w:hAnsi="맑은 고딕"/>
                <w:bCs/>
                <w:color w:val="auto"/>
              </w:rPr>
              <w:t xml:space="preserve"> </w:t>
            </w:r>
            <w:r w:rsidRPr="00F80E6D">
              <w:rPr>
                <w:rFonts w:ascii="맑은 고딕" w:eastAsia="맑은 고딕" w:hAnsi="맑은 고딕"/>
                <w:bCs/>
                <w:color w:val="auto"/>
              </w:rPr>
              <w:t>Boundary Value</w:t>
            </w:r>
          </w:p>
        </w:tc>
        <w:tc>
          <w:tcPr>
            <w:tcW w:w="148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31CAD6B" w14:textId="77777777" w:rsidR="00C96A00" w:rsidRPr="00F80E6D" w:rsidRDefault="00C96A00" w:rsidP="0034561D">
            <w:pPr>
              <w:pStyle w:val="ae"/>
              <w:rPr>
                <w:rFonts w:ascii="맑은 고딕" w:eastAsia="맑은 고딕" w:hAnsi="맑은 고딕"/>
                <w:bCs/>
                <w:color w:val="auto"/>
              </w:rPr>
            </w:pPr>
            <w:r w:rsidRPr="00F80E6D">
              <w:rPr>
                <w:rFonts w:ascii="맑은 고딕" w:eastAsia="맑은 고딕" w:hAnsi="맑은 고딕"/>
                <w:bCs/>
                <w:color w:val="auto"/>
              </w:rPr>
              <w:t>Error Guessing</w:t>
            </w:r>
          </w:p>
        </w:tc>
        <w:tc>
          <w:tcPr>
            <w:tcW w:w="992" w:type="dxa"/>
            <w:vMerge/>
            <w:tcBorders>
              <w:left w:val="single" w:sz="4" w:space="0" w:color="auto"/>
              <w:bottom w:val="single" w:sz="4" w:space="0" w:color="auto"/>
              <w:right w:val="single" w:sz="4" w:space="0" w:color="auto"/>
              <w:tl2br w:val="nil"/>
              <w:tr2bl w:val="nil"/>
            </w:tcBorders>
            <w:shd w:val="clear" w:color="auto" w:fill="D9D9D9"/>
          </w:tcPr>
          <w:p w14:paraId="631CAD6C" w14:textId="77777777" w:rsidR="00C96A00" w:rsidRPr="00F80E6D" w:rsidRDefault="00C96A00" w:rsidP="0034561D">
            <w:pPr>
              <w:pStyle w:val="ae"/>
              <w:rPr>
                <w:rFonts w:ascii="맑은 고딕" w:eastAsia="맑은 고딕" w:hAnsi="맑은 고딕"/>
                <w:bCs/>
                <w:color w:val="auto"/>
              </w:rPr>
            </w:pPr>
          </w:p>
        </w:tc>
      </w:tr>
      <w:tr w:rsidR="00C96A00" w:rsidRPr="00F80E6D" w14:paraId="631CAD74" w14:textId="77777777" w:rsidTr="0034561D">
        <w:trPr>
          <w:trHeight w:val="402"/>
        </w:trPr>
        <w:tc>
          <w:tcPr>
            <w:tcW w:w="1730" w:type="dxa"/>
            <w:vAlign w:val="center"/>
          </w:tcPr>
          <w:p w14:paraId="631CAD6E" w14:textId="77777777" w:rsidR="00C96A00" w:rsidRPr="00F80E6D" w:rsidRDefault="00C96A00" w:rsidP="0034561D">
            <w:pPr>
              <w:pStyle w:val="-1"/>
              <w:rPr>
                <w:rFonts w:ascii="맑은 고딕" w:eastAsia="맑은 고딕" w:hAnsi="맑은 고딕"/>
                <w:color w:val="auto"/>
              </w:rPr>
            </w:pPr>
            <w:r w:rsidRPr="00F80E6D">
              <w:rPr>
                <w:rFonts w:ascii="맑은 고딕" w:eastAsia="맑은 고딕" w:hAnsi="맑은 고딕" w:hint="eastAsia"/>
                <w:color w:val="auto"/>
              </w:rPr>
              <w:t>SW</w:t>
            </w:r>
            <w:r w:rsidRPr="00F80E6D">
              <w:rPr>
                <w:rFonts w:ascii="맑은 고딕" w:eastAsia="맑은 고딕" w:hAnsi="맑은 고딕"/>
                <w:color w:val="auto"/>
              </w:rPr>
              <w:t xml:space="preserve"> </w:t>
            </w:r>
            <w:r w:rsidRPr="00F80E6D">
              <w:rPr>
                <w:rFonts w:ascii="맑은 고딕" w:eastAsia="맑은 고딕" w:hAnsi="맑은 고딕" w:hint="eastAsia"/>
                <w:color w:val="auto"/>
              </w:rPr>
              <w:t>Unit Test</w:t>
            </w:r>
          </w:p>
        </w:tc>
        <w:tc>
          <w:tcPr>
            <w:tcW w:w="1488" w:type="dxa"/>
            <w:vAlign w:val="center"/>
          </w:tcPr>
          <w:p w14:paraId="631CAD6F" w14:textId="77777777" w:rsidR="00C96A00" w:rsidRPr="00F80E6D" w:rsidRDefault="00C96A00"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vAlign w:val="center"/>
          </w:tcPr>
          <w:p w14:paraId="631CAD70" w14:textId="77777777" w:rsidR="00C96A00" w:rsidRPr="00F80E6D" w:rsidRDefault="00C96A00"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8" w:type="dxa"/>
            <w:shd w:val="clear" w:color="auto" w:fill="auto"/>
            <w:vAlign w:val="center"/>
          </w:tcPr>
          <w:p w14:paraId="631CAD71" w14:textId="77777777" w:rsidR="00C96A00" w:rsidRPr="00F80E6D" w:rsidRDefault="00C96A00"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shd w:val="clear" w:color="auto" w:fill="auto"/>
            <w:vAlign w:val="center"/>
          </w:tcPr>
          <w:p w14:paraId="631CAD72" w14:textId="77777777" w:rsidR="00C96A00" w:rsidRPr="00F80E6D" w:rsidRDefault="00C96A00" w:rsidP="0034561D">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992" w:type="dxa"/>
          </w:tcPr>
          <w:p w14:paraId="631CAD73" w14:textId="77777777" w:rsidR="00C96A00" w:rsidRPr="00F80E6D" w:rsidRDefault="00C96A00" w:rsidP="0034561D">
            <w:pPr>
              <w:pStyle w:val="-1"/>
              <w:rPr>
                <w:rFonts w:ascii="맑은 고딕" w:eastAsia="맑은 고딕" w:hAnsi="맑은 고딕"/>
                <w:color w:val="auto"/>
              </w:rPr>
            </w:pPr>
          </w:p>
        </w:tc>
      </w:tr>
      <w:tr w:rsidR="00C96A00" w:rsidRPr="00F80E6D" w14:paraId="631CAD7B" w14:textId="77777777" w:rsidTr="0034561D">
        <w:trPr>
          <w:trHeight w:val="402"/>
        </w:trPr>
        <w:tc>
          <w:tcPr>
            <w:tcW w:w="1730" w:type="dxa"/>
            <w:vAlign w:val="center"/>
          </w:tcPr>
          <w:p w14:paraId="631CAD75" w14:textId="77777777" w:rsidR="00C96A00" w:rsidRPr="00F80E6D" w:rsidRDefault="00C96A00" w:rsidP="00C96A00">
            <w:pPr>
              <w:pStyle w:val="-1"/>
              <w:rPr>
                <w:rFonts w:ascii="맑은 고딕" w:eastAsia="맑은 고딕" w:hAnsi="맑은 고딕"/>
                <w:color w:val="auto"/>
              </w:rPr>
            </w:pPr>
            <w:r w:rsidRPr="00F80E6D">
              <w:rPr>
                <w:rFonts w:ascii="맑은 고딕" w:eastAsia="맑은 고딕" w:hAnsi="맑은 고딕" w:hint="eastAsia"/>
                <w:color w:val="auto"/>
              </w:rPr>
              <w:t>SW</w:t>
            </w:r>
            <w:r w:rsidRPr="00F80E6D">
              <w:rPr>
                <w:rFonts w:ascii="맑은 고딕" w:eastAsia="맑은 고딕" w:hAnsi="맑은 고딕"/>
                <w:color w:val="auto"/>
              </w:rPr>
              <w:t xml:space="preserve"> Integration</w:t>
            </w:r>
            <w:r w:rsidRPr="00F80E6D">
              <w:rPr>
                <w:rFonts w:ascii="맑은 고딕" w:eastAsia="맑은 고딕" w:hAnsi="맑은 고딕" w:hint="eastAsia"/>
                <w:color w:val="auto"/>
              </w:rPr>
              <w:t xml:space="preserve"> Test</w:t>
            </w:r>
          </w:p>
        </w:tc>
        <w:tc>
          <w:tcPr>
            <w:tcW w:w="1488" w:type="dxa"/>
            <w:vAlign w:val="center"/>
          </w:tcPr>
          <w:p w14:paraId="631CAD76"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vAlign w:val="center"/>
          </w:tcPr>
          <w:p w14:paraId="631CAD77" w14:textId="77777777" w:rsidR="00C96A00" w:rsidRPr="00F80E6D" w:rsidRDefault="00902C38"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8" w:type="dxa"/>
            <w:shd w:val="clear" w:color="auto" w:fill="auto"/>
            <w:vAlign w:val="center"/>
          </w:tcPr>
          <w:p w14:paraId="631CAD78"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shd w:val="clear" w:color="auto" w:fill="auto"/>
            <w:vAlign w:val="center"/>
          </w:tcPr>
          <w:p w14:paraId="631CAD79"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992" w:type="dxa"/>
          </w:tcPr>
          <w:p w14:paraId="631CAD7A" w14:textId="77777777" w:rsidR="00C96A00" w:rsidRPr="00F80E6D" w:rsidRDefault="00C96A00" w:rsidP="00C96A00">
            <w:pPr>
              <w:pStyle w:val="-1"/>
              <w:rPr>
                <w:rFonts w:ascii="맑은 고딕" w:eastAsia="맑은 고딕" w:hAnsi="맑은 고딕"/>
                <w:color w:val="auto"/>
              </w:rPr>
            </w:pPr>
          </w:p>
        </w:tc>
      </w:tr>
      <w:tr w:rsidR="00C96A00" w:rsidRPr="00F80E6D" w14:paraId="631CAD82" w14:textId="77777777" w:rsidTr="0034561D">
        <w:trPr>
          <w:trHeight w:val="402"/>
        </w:trPr>
        <w:tc>
          <w:tcPr>
            <w:tcW w:w="1730" w:type="dxa"/>
            <w:vAlign w:val="center"/>
          </w:tcPr>
          <w:p w14:paraId="631CAD7C" w14:textId="77777777" w:rsidR="00C96A00" w:rsidRPr="00F80E6D" w:rsidRDefault="00C96A00" w:rsidP="00C96A00">
            <w:pPr>
              <w:pStyle w:val="-1"/>
              <w:rPr>
                <w:rFonts w:ascii="맑은 고딕" w:eastAsia="맑은 고딕" w:hAnsi="맑은 고딕"/>
                <w:color w:val="auto"/>
              </w:rPr>
            </w:pPr>
            <w:r w:rsidRPr="00F80E6D">
              <w:rPr>
                <w:rFonts w:ascii="맑은 고딕" w:eastAsia="맑은 고딕" w:hAnsi="맑은 고딕"/>
                <w:color w:val="auto"/>
              </w:rPr>
              <w:t>SW Test</w:t>
            </w:r>
          </w:p>
        </w:tc>
        <w:tc>
          <w:tcPr>
            <w:tcW w:w="1488" w:type="dxa"/>
            <w:vAlign w:val="center"/>
          </w:tcPr>
          <w:p w14:paraId="631CAD7D"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vAlign w:val="center"/>
          </w:tcPr>
          <w:p w14:paraId="631CAD7E" w14:textId="77777777" w:rsidR="00C96A00" w:rsidRPr="00F80E6D" w:rsidRDefault="009476F1"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8" w:type="dxa"/>
            <w:shd w:val="clear" w:color="auto" w:fill="auto"/>
            <w:vAlign w:val="center"/>
          </w:tcPr>
          <w:p w14:paraId="631CAD7F"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shd w:val="clear" w:color="auto" w:fill="auto"/>
            <w:vAlign w:val="center"/>
          </w:tcPr>
          <w:p w14:paraId="631CAD80"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992" w:type="dxa"/>
          </w:tcPr>
          <w:p w14:paraId="631CAD81" w14:textId="77777777" w:rsidR="00C96A00" w:rsidRPr="00F80E6D" w:rsidRDefault="00C96A00" w:rsidP="00C96A00">
            <w:pPr>
              <w:pStyle w:val="-1"/>
              <w:rPr>
                <w:rFonts w:ascii="맑은 고딕" w:eastAsia="맑은 고딕" w:hAnsi="맑은 고딕"/>
                <w:color w:val="auto"/>
              </w:rPr>
            </w:pPr>
          </w:p>
        </w:tc>
      </w:tr>
      <w:tr w:rsidR="00C96A00" w:rsidRPr="00F80E6D" w14:paraId="631CAD89" w14:textId="77777777" w:rsidTr="0034561D">
        <w:trPr>
          <w:trHeight w:val="402"/>
        </w:trPr>
        <w:tc>
          <w:tcPr>
            <w:tcW w:w="1730" w:type="dxa"/>
            <w:vAlign w:val="center"/>
          </w:tcPr>
          <w:p w14:paraId="631CAD83" w14:textId="77777777" w:rsidR="00C96A00" w:rsidRPr="00F80E6D" w:rsidRDefault="00C96A00" w:rsidP="00C96A00">
            <w:pPr>
              <w:pStyle w:val="-1"/>
              <w:rPr>
                <w:rFonts w:ascii="맑은 고딕" w:eastAsia="맑은 고딕" w:hAnsi="맑은 고딕"/>
                <w:color w:val="auto"/>
              </w:rPr>
            </w:pPr>
            <w:r w:rsidRPr="00F80E6D">
              <w:rPr>
                <w:rFonts w:ascii="맑은 고딕" w:eastAsia="맑은 고딕" w:hAnsi="맑은 고딕" w:hint="eastAsia"/>
                <w:color w:val="auto"/>
              </w:rPr>
              <w:t xml:space="preserve">System </w:t>
            </w:r>
            <w:r w:rsidRPr="00F80E6D">
              <w:rPr>
                <w:rFonts w:ascii="맑은 고딕" w:eastAsia="맑은 고딕" w:hAnsi="맑은 고딕"/>
                <w:color w:val="auto"/>
              </w:rPr>
              <w:t>Integration</w:t>
            </w:r>
            <w:r w:rsidRPr="00F80E6D">
              <w:rPr>
                <w:rFonts w:ascii="맑은 고딕" w:eastAsia="맑은 고딕" w:hAnsi="맑은 고딕" w:hint="eastAsia"/>
                <w:color w:val="auto"/>
              </w:rPr>
              <w:t xml:space="preserve"> Test</w:t>
            </w:r>
          </w:p>
        </w:tc>
        <w:tc>
          <w:tcPr>
            <w:tcW w:w="1488" w:type="dxa"/>
            <w:vAlign w:val="center"/>
          </w:tcPr>
          <w:p w14:paraId="631CAD84"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vAlign w:val="center"/>
          </w:tcPr>
          <w:p w14:paraId="631CAD85" w14:textId="77777777" w:rsidR="00C96A00" w:rsidRPr="00F80E6D" w:rsidRDefault="009476F1"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8" w:type="dxa"/>
            <w:shd w:val="clear" w:color="auto" w:fill="auto"/>
            <w:vAlign w:val="center"/>
          </w:tcPr>
          <w:p w14:paraId="631CAD86" w14:textId="77777777" w:rsidR="00C96A00" w:rsidRPr="00F80E6D" w:rsidRDefault="009476F1"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shd w:val="clear" w:color="auto" w:fill="auto"/>
            <w:vAlign w:val="center"/>
          </w:tcPr>
          <w:p w14:paraId="631CAD87" w14:textId="77777777" w:rsidR="00C96A00" w:rsidRPr="00F80E6D" w:rsidRDefault="009B618D"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992" w:type="dxa"/>
          </w:tcPr>
          <w:p w14:paraId="631CAD88" w14:textId="77777777" w:rsidR="00C96A00" w:rsidRPr="00F80E6D" w:rsidRDefault="00C96A00" w:rsidP="00C96A00">
            <w:pPr>
              <w:pStyle w:val="-1"/>
              <w:rPr>
                <w:rFonts w:ascii="맑은 고딕" w:eastAsia="맑은 고딕" w:hAnsi="맑은 고딕"/>
                <w:color w:val="auto"/>
              </w:rPr>
            </w:pPr>
          </w:p>
        </w:tc>
      </w:tr>
      <w:tr w:rsidR="00C96A00" w:rsidRPr="00F80E6D" w14:paraId="631CAD90" w14:textId="77777777" w:rsidTr="0034561D">
        <w:trPr>
          <w:trHeight w:val="402"/>
        </w:trPr>
        <w:tc>
          <w:tcPr>
            <w:tcW w:w="1730" w:type="dxa"/>
            <w:vAlign w:val="center"/>
          </w:tcPr>
          <w:p w14:paraId="631CAD8A" w14:textId="77777777" w:rsidR="00C96A00" w:rsidRPr="00F80E6D" w:rsidRDefault="00C96A00" w:rsidP="00C96A00">
            <w:pPr>
              <w:pStyle w:val="-1"/>
              <w:rPr>
                <w:rFonts w:ascii="맑은 고딕" w:eastAsia="맑은 고딕" w:hAnsi="맑은 고딕"/>
                <w:color w:val="auto"/>
              </w:rPr>
            </w:pPr>
            <w:r w:rsidRPr="00F80E6D">
              <w:rPr>
                <w:rFonts w:ascii="맑은 고딕" w:eastAsia="맑은 고딕" w:hAnsi="맑은 고딕" w:hint="eastAsia"/>
                <w:color w:val="auto"/>
              </w:rPr>
              <w:t>System Test</w:t>
            </w:r>
          </w:p>
        </w:tc>
        <w:tc>
          <w:tcPr>
            <w:tcW w:w="1488" w:type="dxa"/>
            <w:vAlign w:val="center"/>
          </w:tcPr>
          <w:p w14:paraId="631CAD8B"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vAlign w:val="center"/>
          </w:tcPr>
          <w:p w14:paraId="631CAD8C"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8" w:type="dxa"/>
            <w:shd w:val="clear" w:color="auto" w:fill="auto"/>
            <w:vAlign w:val="center"/>
          </w:tcPr>
          <w:p w14:paraId="631CAD8D"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1489" w:type="dxa"/>
            <w:shd w:val="clear" w:color="auto" w:fill="auto"/>
            <w:vAlign w:val="center"/>
          </w:tcPr>
          <w:p w14:paraId="631CAD8E" w14:textId="77777777" w:rsidR="00C96A00" w:rsidRPr="00F80E6D" w:rsidRDefault="00C96A00" w:rsidP="00C96A00">
            <w:pPr>
              <w:pStyle w:val="-1"/>
              <w:jc w:val="center"/>
              <w:rPr>
                <w:rFonts w:ascii="맑은 고딕" w:eastAsia="맑은 고딕" w:hAnsi="맑은 고딕"/>
                <w:color w:val="auto"/>
              </w:rPr>
            </w:pPr>
            <w:r w:rsidRPr="00F80E6D">
              <w:rPr>
                <w:rFonts w:ascii="맑은 고딕" w:eastAsia="맑은 고딕" w:hAnsi="맑은 고딕" w:hint="eastAsia"/>
                <w:color w:val="auto"/>
              </w:rPr>
              <w:t>●</w:t>
            </w:r>
          </w:p>
        </w:tc>
        <w:tc>
          <w:tcPr>
            <w:tcW w:w="992" w:type="dxa"/>
          </w:tcPr>
          <w:p w14:paraId="631CAD8F" w14:textId="77777777" w:rsidR="00C96A00" w:rsidRPr="00F80E6D" w:rsidRDefault="00C96A00" w:rsidP="00C96A00">
            <w:pPr>
              <w:pStyle w:val="-1"/>
              <w:rPr>
                <w:rFonts w:ascii="맑은 고딕" w:eastAsia="맑은 고딕" w:hAnsi="맑은 고딕"/>
                <w:color w:val="auto"/>
              </w:rPr>
            </w:pPr>
          </w:p>
        </w:tc>
      </w:tr>
    </w:tbl>
    <w:p w14:paraId="631CAD91" w14:textId="77777777" w:rsidR="00C96A00" w:rsidRPr="00F80E6D" w:rsidRDefault="004C745B" w:rsidP="004C745B">
      <w:pPr>
        <w:pStyle w:val="a4"/>
        <w:jc w:val="right"/>
        <w:rPr>
          <w:rFonts w:ascii="맑은 고딕" w:hAnsi="맑은 고딕"/>
          <w:color w:val="auto"/>
        </w:rPr>
      </w:pPr>
      <w:r w:rsidRPr="00F80E6D">
        <w:rPr>
          <w:rFonts w:ascii="맑은 고딕" w:hAnsi="맑은 고딕" w:hint="eastAsia"/>
          <w:color w:val="auto"/>
        </w:rPr>
        <w:t>(●: Required, ○: Optional)</w:t>
      </w:r>
    </w:p>
    <w:p w14:paraId="631CAD92" w14:textId="202F0051" w:rsidR="004C745B" w:rsidRPr="00F80E6D" w:rsidRDefault="004C745B" w:rsidP="004C745B">
      <w:pPr>
        <w:pStyle w:val="af0"/>
        <w:jc w:val="center"/>
      </w:pPr>
      <w:bookmarkStart w:id="30" w:name="_Toc110960204"/>
      <w:r w:rsidRPr="00F80E6D">
        <w:t xml:space="preserve">Table </w:t>
      </w:r>
      <w:r w:rsidR="0035553D">
        <w:rPr>
          <w:noProof/>
        </w:rPr>
        <w:fldChar w:fldCharType="begin"/>
      </w:r>
      <w:r w:rsidR="0035553D">
        <w:rPr>
          <w:noProof/>
        </w:rPr>
        <w:instrText xml:space="preserve"> SEQ Table \* ARABIC </w:instrText>
      </w:r>
      <w:r w:rsidR="0035553D">
        <w:rPr>
          <w:noProof/>
        </w:rPr>
        <w:fldChar w:fldCharType="separate"/>
      </w:r>
      <w:r w:rsidRPr="00F80E6D">
        <w:rPr>
          <w:noProof/>
        </w:rPr>
        <w:t>2</w:t>
      </w:r>
      <w:r w:rsidR="0035553D">
        <w:rPr>
          <w:noProof/>
        </w:rPr>
        <w:fldChar w:fldCharType="end"/>
      </w:r>
      <w:r w:rsidRPr="00F80E6D">
        <w:t xml:space="preserve"> </w:t>
      </w:r>
      <w:r w:rsidR="009C672A" w:rsidRPr="009C672A">
        <w:t>Test Case Design Criteria</w:t>
      </w:r>
      <w:bookmarkEnd w:id="30"/>
    </w:p>
    <w:p w14:paraId="631CAD93" w14:textId="315ECBD6" w:rsidR="00BB1B20" w:rsidRPr="00F80E6D" w:rsidRDefault="00B65872" w:rsidP="00B65872">
      <w:pPr>
        <w:pStyle w:val="a4"/>
        <w:numPr>
          <w:ilvl w:val="0"/>
          <w:numId w:val="15"/>
        </w:numPr>
        <w:rPr>
          <w:rFonts w:ascii="맑은 고딕" w:hAnsi="맑은 고딕"/>
          <w:color w:val="auto"/>
        </w:rPr>
      </w:pPr>
      <w:r w:rsidRPr="00B65872">
        <w:rPr>
          <w:rFonts w:ascii="맑은 고딕" w:hAnsi="맑은 고딕"/>
          <w:color w:val="auto"/>
        </w:rPr>
        <w:t>For details on TC Design when writing test cases, refer to the guide below</w:t>
      </w:r>
      <w:r w:rsidR="00DE00B1" w:rsidRPr="00F80E6D">
        <w:rPr>
          <w:rFonts w:ascii="맑은 고딕" w:hAnsi="맑은 고딕"/>
          <w:color w:val="auto"/>
        </w:rPr>
        <w:t>.</w:t>
      </w:r>
      <w:r w:rsidR="00BB1B20" w:rsidRPr="00F80E6D">
        <w:rPr>
          <w:rFonts w:ascii="맑은 고딕" w:hAnsi="맑은 고딕" w:hint="eastAsia"/>
          <w:color w:val="auto"/>
        </w:rPr>
        <w:t xml:space="preserve"> </w:t>
      </w:r>
    </w:p>
    <w:p w14:paraId="631CAD94" w14:textId="14E2B90D" w:rsidR="00C96A00" w:rsidRPr="00B65872" w:rsidRDefault="00B65872" w:rsidP="00E50957">
      <w:pPr>
        <w:pStyle w:val="a4"/>
        <w:rPr>
          <w:rFonts w:ascii="맑은 고딕" w:hAnsi="맑은 고딕"/>
          <w:color w:val="auto"/>
        </w:rPr>
      </w:pPr>
      <w:r>
        <w:rPr>
          <w:rFonts w:ascii="맑은 고딕" w:hAnsi="맑은 고딕" w:hint="eastAsia"/>
          <w:color w:val="auto"/>
        </w:rPr>
        <w:t>1</w:t>
      </w:r>
      <w:r w:rsidR="00BB1B20" w:rsidRPr="00F80E6D">
        <w:rPr>
          <w:rFonts w:ascii="맑은 고딕" w:hAnsi="맑은 고딕" w:hint="eastAsia"/>
          <w:color w:val="auto"/>
        </w:rPr>
        <w:t xml:space="preserve">. </w:t>
      </w:r>
      <w:r>
        <w:rPr>
          <w:rFonts w:ascii="맑은 고딕" w:hAnsi="맑은 고딕"/>
          <w:color w:val="auto"/>
        </w:rPr>
        <w:t>LGE_VS</w:t>
      </w:r>
      <w:r w:rsidRPr="00B65872">
        <w:rPr>
          <w:rFonts w:ascii="맑은 고딕" w:hAnsi="맑은 고딕"/>
          <w:color w:val="auto"/>
        </w:rPr>
        <w:t>_SysT_G02_Test Technique Guide</w:t>
      </w:r>
    </w:p>
    <w:p w14:paraId="631CAD95" w14:textId="4ECF7A8B" w:rsidR="00E50957" w:rsidRPr="00F80E6D" w:rsidRDefault="00A7114C" w:rsidP="00A7114C">
      <w:pPr>
        <w:pStyle w:val="2"/>
        <w:rPr>
          <w:rFonts w:ascii="맑은 고딕" w:hAnsi="맑은 고딕"/>
        </w:rPr>
      </w:pPr>
      <w:bookmarkStart w:id="31" w:name="_Toc110958489"/>
      <w:r w:rsidRPr="00A7114C">
        <w:rPr>
          <w:rFonts w:ascii="맑은 고딕" w:hAnsi="맑은 고딕"/>
          <w:szCs w:val="20"/>
        </w:rPr>
        <w:t>System integration test entry/stop/resume definition</w:t>
      </w:r>
      <w:bookmarkEnd w:id="31"/>
    </w:p>
    <w:p w14:paraId="631CAD96" w14:textId="3E24AC97" w:rsidR="0065601D" w:rsidRPr="00F80E6D" w:rsidRDefault="00B65872" w:rsidP="00E50957">
      <w:pPr>
        <w:pStyle w:val="a4"/>
        <w:rPr>
          <w:rFonts w:ascii="맑은 고딕" w:hAnsi="맑은 고딕"/>
          <w:color w:val="auto"/>
        </w:rPr>
      </w:pPr>
      <w:r w:rsidRPr="00B65872">
        <w:rPr>
          <w:rFonts w:ascii="맑은 고딕" w:hAnsi="맑은 고딕" w:cs="Arial"/>
          <w:color w:val="auto"/>
          <w:szCs w:val="20"/>
        </w:rPr>
        <w:t>The system integration test manager specifies the system integration test entry/stop/resume criteria in the system integration test plan</w:t>
      </w:r>
      <w:r w:rsidR="0065601D" w:rsidRPr="00F80E6D">
        <w:rPr>
          <w:rFonts w:ascii="맑은 고딕" w:hAnsi="맑은 고딕" w:hint="eastAsia"/>
          <w:color w:val="auto"/>
        </w:rPr>
        <w:t>.</w:t>
      </w:r>
    </w:p>
    <w:tbl>
      <w:tblPr>
        <w:tblW w:w="86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731"/>
        <w:gridCol w:w="4677"/>
        <w:gridCol w:w="2268"/>
      </w:tblGrid>
      <w:tr w:rsidR="0065601D" w:rsidRPr="00F80E6D" w14:paraId="631CAD99" w14:textId="77777777" w:rsidTr="00B81CE1">
        <w:trPr>
          <w:trHeight w:val="398"/>
        </w:trPr>
        <w:tc>
          <w:tcPr>
            <w:tcW w:w="6408"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14:paraId="631CAD97" w14:textId="77777777" w:rsidR="0065601D" w:rsidRPr="00F80E6D" w:rsidRDefault="0065601D"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Criteria</w:t>
            </w:r>
          </w:p>
        </w:tc>
        <w:tc>
          <w:tcPr>
            <w:tcW w:w="226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31CAD98" w14:textId="77777777" w:rsidR="0065601D" w:rsidRPr="00F80E6D" w:rsidRDefault="0065601D" w:rsidP="0034561D">
            <w:pPr>
              <w:pStyle w:val="ae"/>
              <w:rPr>
                <w:rFonts w:ascii="맑은 고딕" w:eastAsia="맑은 고딕" w:hAnsi="맑은 고딕"/>
                <w:bCs/>
                <w:color w:val="auto"/>
              </w:rPr>
            </w:pPr>
            <w:r w:rsidRPr="00F80E6D">
              <w:rPr>
                <w:rFonts w:ascii="맑은 고딕" w:eastAsia="맑은 고딕" w:hAnsi="맑은 고딕" w:hint="eastAsia"/>
                <w:bCs/>
                <w:color w:val="auto"/>
              </w:rPr>
              <w:t>Remark</w:t>
            </w:r>
          </w:p>
        </w:tc>
      </w:tr>
      <w:tr w:rsidR="005240A3" w:rsidRPr="003B5BA5" w14:paraId="631CAD9D" w14:textId="77777777" w:rsidTr="00B81CE1">
        <w:trPr>
          <w:trHeight w:val="197"/>
        </w:trPr>
        <w:tc>
          <w:tcPr>
            <w:tcW w:w="1731" w:type="dxa"/>
          </w:tcPr>
          <w:p w14:paraId="631CAD9A" w14:textId="77777777" w:rsidR="005240A3" w:rsidRPr="003B5BA5" w:rsidRDefault="005240A3" w:rsidP="005240A3">
            <w:pPr>
              <w:pStyle w:val="-1"/>
              <w:rPr>
                <w:rFonts w:ascii="맑은 고딕" w:eastAsia="맑은 고딕" w:hAnsi="맑은 고딕"/>
                <w:color w:val="auto"/>
              </w:rPr>
            </w:pPr>
            <w:r w:rsidRPr="003B5BA5">
              <w:rPr>
                <w:rFonts w:ascii="맑은 고딕" w:eastAsia="맑은 고딕" w:hAnsi="맑은 고딕"/>
                <w:color w:val="auto"/>
              </w:rPr>
              <w:t>Entry</w:t>
            </w:r>
          </w:p>
        </w:tc>
        <w:tc>
          <w:tcPr>
            <w:tcW w:w="4677" w:type="dxa"/>
            <w:shd w:val="clear" w:color="auto" w:fill="auto"/>
          </w:tcPr>
          <w:p w14:paraId="631CAD9B" w14:textId="25F23A76" w:rsidR="005240A3" w:rsidRPr="003B5BA5" w:rsidRDefault="00B81CE1" w:rsidP="005240A3">
            <w:pPr>
              <w:pStyle w:val="-1"/>
              <w:rPr>
                <w:rFonts w:ascii="맑은 고딕" w:eastAsia="맑은 고딕" w:hAnsi="맑은 고딕"/>
                <w:color w:val="auto"/>
              </w:rPr>
            </w:pPr>
            <w:r w:rsidRPr="003B5BA5">
              <w:rPr>
                <w:rFonts w:ascii="맑은 고딕" w:eastAsia="맑은 고딕" w:hAnsi="맑은 고딕"/>
                <w:color w:val="auto"/>
              </w:rPr>
              <w:t>When a new HW version came out or SW version release aligned with WBS.</w:t>
            </w:r>
          </w:p>
        </w:tc>
        <w:tc>
          <w:tcPr>
            <w:tcW w:w="2268" w:type="dxa"/>
            <w:shd w:val="clear" w:color="auto" w:fill="auto"/>
          </w:tcPr>
          <w:p w14:paraId="631CAD9C" w14:textId="77777777" w:rsidR="005240A3" w:rsidRPr="003B5BA5" w:rsidRDefault="005240A3" w:rsidP="005240A3">
            <w:pPr>
              <w:pStyle w:val="-1"/>
              <w:rPr>
                <w:rFonts w:ascii="맑은 고딕" w:eastAsia="맑은 고딕" w:hAnsi="맑은 고딕"/>
                <w:color w:val="auto"/>
              </w:rPr>
            </w:pPr>
            <w:r w:rsidRPr="003B5BA5">
              <w:rPr>
                <w:rFonts w:ascii="맑은 고딕" w:eastAsia="맑은 고딕" w:hAnsi="맑은 고딕" w:hint="eastAsia"/>
                <w:color w:val="auto"/>
              </w:rPr>
              <w:t xml:space="preserve"> </w:t>
            </w:r>
          </w:p>
        </w:tc>
      </w:tr>
      <w:tr w:rsidR="005240A3" w:rsidRPr="003B5BA5" w14:paraId="631CADA1" w14:textId="77777777" w:rsidTr="00B81CE1">
        <w:trPr>
          <w:trHeight w:val="197"/>
        </w:trPr>
        <w:tc>
          <w:tcPr>
            <w:tcW w:w="1731" w:type="dxa"/>
          </w:tcPr>
          <w:p w14:paraId="631CAD9E" w14:textId="77777777" w:rsidR="005240A3" w:rsidRPr="003B5BA5" w:rsidRDefault="005240A3" w:rsidP="005240A3">
            <w:pPr>
              <w:pStyle w:val="-1"/>
              <w:rPr>
                <w:rFonts w:ascii="맑은 고딕" w:eastAsia="맑은 고딕" w:hAnsi="맑은 고딕"/>
                <w:color w:val="auto"/>
              </w:rPr>
            </w:pPr>
            <w:r w:rsidRPr="003B5BA5">
              <w:rPr>
                <w:rFonts w:ascii="맑은 고딕" w:eastAsia="맑은 고딕" w:hAnsi="맑은 고딕" w:hint="eastAsia"/>
                <w:color w:val="auto"/>
              </w:rPr>
              <w:t>Suspension</w:t>
            </w:r>
          </w:p>
        </w:tc>
        <w:tc>
          <w:tcPr>
            <w:tcW w:w="4677" w:type="dxa"/>
            <w:shd w:val="clear" w:color="auto" w:fill="auto"/>
          </w:tcPr>
          <w:p w14:paraId="631CAD9F" w14:textId="133B9950" w:rsidR="005240A3" w:rsidRPr="003B5BA5" w:rsidRDefault="00B81CE1" w:rsidP="005240A3">
            <w:pPr>
              <w:pStyle w:val="-1"/>
              <w:rPr>
                <w:rFonts w:ascii="맑은 고딕" w:eastAsia="맑은 고딕" w:hAnsi="맑은 고딕"/>
                <w:color w:val="auto"/>
              </w:rPr>
            </w:pPr>
            <w:r w:rsidRPr="003B5BA5">
              <w:rPr>
                <w:rFonts w:ascii="맑은 고딕" w:eastAsia="맑은 고딕" w:hAnsi="맑은 고딕"/>
                <w:color w:val="auto"/>
              </w:rPr>
              <w:t>A critical issue occurred (for example. When SW binary updated but Test target does not reboot successfully. Accordingly Test cannot be started)</w:t>
            </w:r>
          </w:p>
        </w:tc>
        <w:tc>
          <w:tcPr>
            <w:tcW w:w="2268" w:type="dxa"/>
            <w:shd w:val="clear" w:color="auto" w:fill="auto"/>
          </w:tcPr>
          <w:p w14:paraId="631CADA0" w14:textId="77777777" w:rsidR="005240A3" w:rsidRPr="003B5BA5" w:rsidRDefault="005240A3" w:rsidP="005240A3">
            <w:pPr>
              <w:pStyle w:val="-1"/>
              <w:rPr>
                <w:rFonts w:ascii="맑은 고딕" w:eastAsia="맑은 고딕" w:hAnsi="맑은 고딕"/>
                <w:color w:val="auto"/>
                <w:szCs w:val="20"/>
              </w:rPr>
            </w:pPr>
          </w:p>
        </w:tc>
      </w:tr>
      <w:tr w:rsidR="005240A3" w:rsidRPr="003B5BA5" w14:paraId="631CADA5" w14:textId="77777777" w:rsidTr="00B81CE1">
        <w:trPr>
          <w:trHeight w:val="197"/>
        </w:trPr>
        <w:tc>
          <w:tcPr>
            <w:tcW w:w="1731" w:type="dxa"/>
          </w:tcPr>
          <w:p w14:paraId="631CADA2" w14:textId="77777777" w:rsidR="005240A3" w:rsidRPr="003B5BA5" w:rsidRDefault="005240A3" w:rsidP="005240A3">
            <w:pPr>
              <w:pStyle w:val="-1"/>
              <w:rPr>
                <w:rFonts w:ascii="맑은 고딕" w:eastAsia="맑은 고딕" w:hAnsi="맑은 고딕"/>
                <w:color w:val="auto"/>
              </w:rPr>
            </w:pPr>
            <w:r w:rsidRPr="003B5BA5">
              <w:rPr>
                <w:rFonts w:ascii="맑은 고딕" w:eastAsia="맑은 고딕" w:hAnsi="맑은 고딕" w:hint="eastAsia"/>
                <w:color w:val="auto"/>
              </w:rPr>
              <w:t>Resumption</w:t>
            </w:r>
          </w:p>
        </w:tc>
        <w:tc>
          <w:tcPr>
            <w:tcW w:w="4677" w:type="dxa"/>
            <w:shd w:val="clear" w:color="auto" w:fill="auto"/>
          </w:tcPr>
          <w:p w14:paraId="631CADA3" w14:textId="3C9AA83D" w:rsidR="005240A3" w:rsidRPr="003B5BA5" w:rsidRDefault="00B81CE1" w:rsidP="005240A3">
            <w:pPr>
              <w:pStyle w:val="-1"/>
              <w:rPr>
                <w:rFonts w:ascii="맑은 고딕" w:eastAsia="맑은 고딕" w:hAnsi="맑은 고딕"/>
                <w:color w:val="auto"/>
              </w:rPr>
            </w:pPr>
            <w:r w:rsidRPr="003B5BA5">
              <w:rPr>
                <w:rFonts w:ascii="맑은 고딕" w:eastAsia="맑은 고딕" w:hAnsi="맑은 고딕"/>
                <w:color w:val="auto"/>
              </w:rPr>
              <w:t>A critical issue should be addressed. Test resumption should be determined by stakeholders meeting.</w:t>
            </w:r>
          </w:p>
        </w:tc>
        <w:tc>
          <w:tcPr>
            <w:tcW w:w="2268" w:type="dxa"/>
            <w:shd w:val="clear" w:color="auto" w:fill="auto"/>
          </w:tcPr>
          <w:p w14:paraId="631CADA4" w14:textId="61B6315C" w:rsidR="005240A3" w:rsidRPr="003B5BA5" w:rsidRDefault="00B81CE1" w:rsidP="005240A3">
            <w:pPr>
              <w:pStyle w:val="-1"/>
              <w:rPr>
                <w:rFonts w:ascii="맑은 고딕" w:eastAsia="맑은 고딕" w:hAnsi="맑은 고딕"/>
                <w:color w:val="auto"/>
                <w:szCs w:val="20"/>
              </w:rPr>
            </w:pPr>
            <w:r w:rsidRPr="003B5BA5">
              <w:rPr>
                <w:rFonts w:ascii="맑은 고딕" w:eastAsia="맑은 고딕" w:hAnsi="맑은 고딕"/>
                <w:color w:val="auto"/>
                <w:szCs w:val="20"/>
              </w:rPr>
              <w:t xml:space="preserve">Stakeholder : PL, HWPL, SWPL, Architect, QA, </w:t>
            </w:r>
            <w:proofErr w:type="spellStart"/>
            <w:r w:rsidRPr="003B5BA5">
              <w:rPr>
                <w:rFonts w:ascii="맑은 고딕" w:eastAsia="맑은 고딕" w:hAnsi="맑은 고딕"/>
                <w:color w:val="auto"/>
                <w:szCs w:val="20"/>
              </w:rPr>
              <w:t>Sy</w:t>
            </w:r>
            <w:r w:rsidR="00F06770" w:rsidRPr="003B5BA5">
              <w:rPr>
                <w:rFonts w:ascii="맑은 고딕" w:eastAsia="맑은 고딕" w:hAnsi="맑은 고딕" w:hint="eastAsia"/>
                <w:color w:val="auto"/>
                <w:szCs w:val="20"/>
              </w:rPr>
              <w:t>s</w:t>
            </w:r>
            <w:r w:rsidRPr="003B5BA5">
              <w:rPr>
                <w:rFonts w:ascii="맑은 고딕" w:eastAsia="맑은 고딕" w:hAnsi="맑은 고딕"/>
                <w:color w:val="auto"/>
                <w:szCs w:val="20"/>
              </w:rPr>
              <w:t>QT</w:t>
            </w:r>
            <w:proofErr w:type="spellEnd"/>
            <w:r w:rsidRPr="003B5BA5">
              <w:rPr>
                <w:rFonts w:ascii="맑은 고딕" w:eastAsia="맑은 고딕" w:hAnsi="맑은 고딕"/>
                <w:color w:val="auto"/>
                <w:szCs w:val="20"/>
              </w:rPr>
              <w:t xml:space="preserve"> TM, SWQT TM</w:t>
            </w:r>
          </w:p>
        </w:tc>
      </w:tr>
    </w:tbl>
    <w:p w14:paraId="631CADA6" w14:textId="33B49A82" w:rsidR="0065601D" w:rsidRPr="00F80E6D" w:rsidRDefault="0065601D" w:rsidP="0065601D">
      <w:pPr>
        <w:pStyle w:val="af0"/>
        <w:jc w:val="center"/>
        <w:rPr>
          <w:rFonts w:ascii="맑은 고딕" w:hAnsi="맑은 고딕"/>
        </w:rPr>
      </w:pPr>
      <w:bookmarkStart w:id="32" w:name="_Toc397023556"/>
      <w:bookmarkStart w:id="33" w:name="_Toc431837393"/>
      <w:bookmarkStart w:id="34" w:name="_Toc110960205"/>
      <w:r w:rsidRPr="003B5BA5">
        <w:t xml:space="preserve">Table </w:t>
      </w:r>
      <w:r w:rsidR="0035553D" w:rsidRPr="003B5BA5">
        <w:rPr>
          <w:noProof/>
        </w:rPr>
        <w:fldChar w:fldCharType="begin"/>
      </w:r>
      <w:r w:rsidR="0035553D" w:rsidRPr="003B5BA5">
        <w:rPr>
          <w:noProof/>
        </w:rPr>
        <w:instrText xml:space="preserve"> SEQ Table \* ARABIC </w:instrText>
      </w:r>
      <w:r w:rsidR="0035553D" w:rsidRPr="003B5BA5">
        <w:rPr>
          <w:noProof/>
        </w:rPr>
        <w:fldChar w:fldCharType="separate"/>
      </w:r>
      <w:r w:rsidRPr="003B5BA5">
        <w:rPr>
          <w:noProof/>
        </w:rPr>
        <w:t>3</w:t>
      </w:r>
      <w:r w:rsidR="0035553D" w:rsidRPr="003B5BA5">
        <w:rPr>
          <w:noProof/>
        </w:rPr>
        <w:fldChar w:fldCharType="end"/>
      </w:r>
      <w:r w:rsidRPr="003B5BA5">
        <w:t xml:space="preserve"> </w:t>
      </w:r>
      <w:r w:rsidR="00B81CE1" w:rsidRPr="003B5BA5">
        <w:t xml:space="preserve">Sample - </w:t>
      </w:r>
      <w:bookmarkEnd w:id="32"/>
      <w:bookmarkEnd w:id="33"/>
      <w:r w:rsidR="00B65872" w:rsidRPr="00B65872">
        <w:rPr>
          <w:rFonts w:ascii="맑은 고딕" w:hAnsi="맑은 고딕"/>
        </w:rPr>
        <w:t>System integration test entry/stop/resume criteria</w:t>
      </w:r>
      <w:bookmarkEnd w:id="34"/>
    </w:p>
    <w:p w14:paraId="631CADA7" w14:textId="6CDEA824" w:rsidR="00E50957" w:rsidRPr="00F80E6D" w:rsidRDefault="00A7114C" w:rsidP="00A7114C">
      <w:pPr>
        <w:pStyle w:val="2"/>
        <w:rPr>
          <w:rFonts w:ascii="맑은 고딕" w:hAnsi="맑은 고딕"/>
        </w:rPr>
      </w:pPr>
      <w:bookmarkStart w:id="35" w:name="_Toc110958490"/>
      <w:r w:rsidRPr="00A7114C">
        <w:rPr>
          <w:rFonts w:ascii="맑은 고딕" w:hAnsi="맑은 고딕"/>
          <w:szCs w:val="20"/>
        </w:rPr>
        <w:lastRenderedPageBreak/>
        <w:t>Definition of system integration test termination criteria</w:t>
      </w:r>
      <w:bookmarkEnd w:id="35"/>
    </w:p>
    <w:p w14:paraId="6FDEEFF5" w14:textId="77777777" w:rsidR="00B65872" w:rsidRPr="00B65872" w:rsidRDefault="00B65872" w:rsidP="00B65872">
      <w:pPr>
        <w:pStyle w:val="a4"/>
        <w:rPr>
          <w:rFonts w:ascii="맑은 고딕" w:hAnsi="맑은 고딕" w:cs="Arial"/>
          <w:color w:val="auto"/>
          <w:szCs w:val="20"/>
        </w:rPr>
      </w:pPr>
      <w:r w:rsidRPr="00B65872">
        <w:rPr>
          <w:rFonts w:ascii="맑은 고딕" w:hAnsi="맑은 고딕" w:cs="Arial"/>
          <w:color w:val="auto"/>
          <w:szCs w:val="20"/>
        </w:rPr>
        <w:t>The system integration test manager can define the system integration test termination criteria for each sample release according to the system integration test strategy to be performed in the project.</w:t>
      </w:r>
    </w:p>
    <w:p w14:paraId="56A88DCD" w14:textId="77777777" w:rsidR="00B65872" w:rsidRPr="00B65872" w:rsidRDefault="00B65872" w:rsidP="00B65872">
      <w:pPr>
        <w:pStyle w:val="a4"/>
        <w:rPr>
          <w:rFonts w:ascii="맑은 고딕" w:hAnsi="맑은 고딕" w:cs="Arial"/>
          <w:color w:val="auto"/>
          <w:szCs w:val="20"/>
        </w:rPr>
      </w:pPr>
      <w:r w:rsidRPr="00B65872">
        <w:rPr>
          <w:rFonts w:ascii="맑은 고딕" w:hAnsi="맑은 고딕" w:cs="Arial"/>
          <w:color w:val="auto"/>
          <w:szCs w:val="20"/>
        </w:rPr>
        <w:t>Criteria for the completion of the system integration test</w:t>
      </w:r>
    </w:p>
    <w:p w14:paraId="1B54DECC" w14:textId="77777777" w:rsidR="00B65872" w:rsidRPr="00B65872" w:rsidRDefault="00B65872" w:rsidP="00B65872">
      <w:pPr>
        <w:pStyle w:val="a4"/>
        <w:rPr>
          <w:rFonts w:ascii="맑은 고딕" w:hAnsi="맑은 고딕" w:cs="Arial"/>
          <w:color w:val="auto"/>
          <w:szCs w:val="20"/>
        </w:rPr>
      </w:pPr>
      <w:r w:rsidRPr="00B65872">
        <w:rPr>
          <w:rFonts w:ascii="맑은 고딕" w:hAnsi="맑은 고딕" w:cs="Arial"/>
          <w:color w:val="auto"/>
          <w:szCs w:val="20"/>
        </w:rPr>
        <w:t>At the time of sample release corresponding to 100% of function implementation,</w:t>
      </w:r>
    </w:p>
    <w:p w14:paraId="21F3EC1D" w14:textId="77777777" w:rsidR="00B65872" w:rsidRPr="00B65872" w:rsidRDefault="00B65872" w:rsidP="00B65872">
      <w:pPr>
        <w:pStyle w:val="a4"/>
        <w:rPr>
          <w:rFonts w:ascii="맑은 고딕" w:hAnsi="맑은 고딕" w:cs="Arial"/>
          <w:color w:val="auto"/>
          <w:szCs w:val="20"/>
        </w:rPr>
      </w:pPr>
      <w:r w:rsidRPr="00B65872">
        <w:rPr>
          <w:rFonts w:ascii="맑은 고딕" w:hAnsi="맑은 고딕" w:cs="Arial"/>
          <w:color w:val="auto"/>
          <w:szCs w:val="20"/>
        </w:rPr>
        <w:t>1. Test coverage – interface coverage (System) 100%</w:t>
      </w:r>
    </w:p>
    <w:p w14:paraId="631CADAC" w14:textId="5BB636F3" w:rsidR="0065601D" w:rsidRPr="00F80E6D" w:rsidRDefault="00B65872" w:rsidP="00B65872">
      <w:pPr>
        <w:pStyle w:val="a4"/>
        <w:rPr>
          <w:rFonts w:ascii="맑은 고딕" w:hAnsi="맑은 고딕"/>
          <w:color w:val="auto"/>
        </w:rPr>
      </w:pPr>
      <w:r w:rsidRPr="00B65872">
        <w:rPr>
          <w:rFonts w:ascii="맑은 고딕" w:hAnsi="맑은 고딕" w:cs="Arial"/>
          <w:color w:val="auto"/>
          <w:szCs w:val="20"/>
        </w:rPr>
        <w:t>2. Defect Zero must be sa</w:t>
      </w:r>
      <w:r>
        <w:rPr>
          <w:rFonts w:ascii="맑은 고딕" w:hAnsi="맑은 고딕" w:cs="Arial"/>
          <w:color w:val="auto"/>
          <w:szCs w:val="20"/>
        </w:rPr>
        <w:t>tisfied</w:t>
      </w:r>
      <w:r w:rsidR="0041751A" w:rsidRPr="00F80E6D">
        <w:rPr>
          <w:rFonts w:ascii="맑은 고딕" w:hAnsi="맑은 고딕" w:hint="eastAsia"/>
          <w:color w:val="auto"/>
        </w:rPr>
        <w:t>.</w:t>
      </w:r>
    </w:p>
    <w:p w14:paraId="631CADAD" w14:textId="77777777" w:rsidR="0041751A" w:rsidRPr="00F80E6D" w:rsidRDefault="0041751A" w:rsidP="0065601D">
      <w:pPr>
        <w:pStyle w:val="a4"/>
        <w:rPr>
          <w:rFonts w:ascii="맑은 고딕" w:hAnsi="맑은 고딕"/>
          <w:color w:val="auto"/>
        </w:rPr>
      </w:pPr>
    </w:p>
    <w:p w14:paraId="631CADAE" w14:textId="4A5A5473" w:rsidR="00E50957" w:rsidRPr="00F80E6D" w:rsidRDefault="00B65872" w:rsidP="0065601D">
      <w:pPr>
        <w:pStyle w:val="a4"/>
        <w:rPr>
          <w:rFonts w:ascii="맑은 고딕" w:hAnsi="맑은 고딕"/>
          <w:color w:val="auto"/>
        </w:rPr>
      </w:pPr>
      <w:r w:rsidRPr="00B65872">
        <w:rPr>
          <w:rFonts w:ascii="맑은 고딕" w:hAnsi="맑은 고딕"/>
          <w:color w:val="auto"/>
        </w:rPr>
        <w:t>If the defined termination criterion is not satisfied, the system integration test is repeated according to the regression test strategy until the ter</w:t>
      </w:r>
      <w:r>
        <w:rPr>
          <w:rFonts w:ascii="맑은 고딕" w:hAnsi="맑은 고딕"/>
          <w:color w:val="auto"/>
        </w:rPr>
        <w:t>mination criterion is satisfied</w:t>
      </w:r>
      <w:r w:rsidR="0065601D" w:rsidRPr="00F80E6D">
        <w:rPr>
          <w:rFonts w:ascii="맑은 고딕" w:hAnsi="맑은 고딕" w:hint="eastAsia"/>
          <w:color w:val="auto"/>
        </w:rPr>
        <w:t>.</w:t>
      </w:r>
    </w:p>
    <w:p w14:paraId="631CADAF" w14:textId="335ABA7D" w:rsidR="00E50957" w:rsidRPr="00F80E6D" w:rsidRDefault="00A7114C" w:rsidP="00A7114C">
      <w:pPr>
        <w:pStyle w:val="2"/>
        <w:rPr>
          <w:rFonts w:ascii="맑은 고딕" w:hAnsi="맑은 고딕"/>
        </w:rPr>
      </w:pPr>
      <w:bookmarkStart w:id="36" w:name="_Toc110958491"/>
      <w:r w:rsidRPr="00A7114C">
        <w:rPr>
          <w:rFonts w:ascii="맑은 고딕" w:hAnsi="맑은 고딕"/>
          <w:szCs w:val="20"/>
        </w:rPr>
        <w:t>System Integration Test Environment Definition</w:t>
      </w:r>
      <w:bookmarkEnd w:id="36"/>
    </w:p>
    <w:p w14:paraId="631CADB0" w14:textId="47FBD95D" w:rsidR="00E50957" w:rsidRPr="00F80E6D" w:rsidRDefault="00B65872" w:rsidP="00E50957">
      <w:pPr>
        <w:pStyle w:val="a4"/>
        <w:rPr>
          <w:rFonts w:ascii="맑은 고딕" w:hAnsi="맑은 고딕"/>
          <w:color w:val="auto"/>
        </w:rPr>
      </w:pPr>
      <w:r w:rsidRPr="00B65872">
        <w:rPr>
          <w:rFonts w:ascii="맑은 고딕" w:hAnsi="맑은 고딕" w:cs="Arial"/>
          <w:color w:val="auto"/>
          <w:szCs w:val="20"/>
        </w:rPr>
        <w:t>The system integration test manager describes the system integration test environment in the system integration test plan, and describes the resources necessary for establishing the syst</w:t>
      </w:r>
      <w:r>
        <w:rPr>
          <w:rFonts w:ascii="맑은 고딕" w:hAnsi="맑은 고딕" w:cs="Arial"/>
          <w:color w:val="auto"/>
          <w:szCs w:val="20"/>
        </w:rPr>
        <w:t>em integration test environment</w:t>
      </w:r>
      <w:r w:rsidR="005F369D" w:rsidRPr="00F80E6D">
        <w:rPr>
          <w:rFonts w:ascii="맑은 고딕" w:hAnsi="맑은 고딕" w:hint="eastAsia"/>
          <w:color w:val="auto"/>
          <w:szCs w:val="20"/>
        </w:rPr>
        <w:t>.</w:t>
      </w:r>
    </w:p>
    <w:p w14:paraId="631CADB1" w14:textId="77777777" w:rsidR="00E50957" w:rsidRPr="00F80E6D" w:rsidRDefault="00E50957" w:rsidP="00E85FCA">
      <w:pPr>
        <w:pStyle w:val="a4"/>
        <w:rPr>
          <w:rFonts w:ascii="맑은 고딕" w:hAnsi="맑은 고딕"/>
          <w:color w:val="auto"/>
        </w:rPr>
      </w:pPr>
    </w:p>
    <w:p w14:paraId="631CADB2" w14:textId="2A87E88E" w:rsidR="00E85FCA" w:rsidRPr="00A7114C" w:rsidRDefault="00A7114C" w:rsidP="00A7114C">
      <w:pPr>
        <w:pStyle w:val="1"/>
        <w:rPr>
          <w:rFonts w:ascii="맑은 고딕" w:hAnsi="맑은 고딕"/>
          <w:sz w:val="44"/>
        </w:rPr>
      </w:pPr>
      <w:bookmarkStart w:id="37" w:name="_Toc110958492"/>
      <w:r w:rsidRPr="00A7114C">
        <w:rPr>
          <w:rFonts w:ascii="맑은 고딕" w:hAnsi="맑은 고딕"/>
          <w:sz w:val="44"/>
        </w:rPr>
        <w:lastRenderedPageBreak/>
        <w:t>Review of system integration test plan</w:t>
      </w:r>
      <w:bookmarkEnd w:id="37"/>
    </w:p>
    <w:p w14:paraId="631CADB3" w14:textId="77777777" w:rsidR="00E85FCA" w:rsidRPr="00F80E6D" w:rsidRDefault="00E85FCA" w:rsidP="00E85FC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850"/>
        <w:gridCol w:w="3637"/>
        <w:gridCol w:w="2147"/>
      </w:tblGrid>
      <w:tr w:rsidR="00E85FCA" w:rsidRPr="00F80E6D" w14:paraId="631CADB7" w14:textId="77777777" w:rsidTr="00A7114C">
        <w:tc>
          <w:tcPr>
            <w:tcW w:w="2850"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DB4" w14:textId="77777777" w:rsidR="00E85FCA" w:rsidRPr="00F80E6D" w:rsidRDefault="00E85FCA" w:rsidP="00B063D0">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3637"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DB5" w14:textId="77777777" w:rsidR="00E85FCA" w:rsidRPr="00F80E6D" w:rsidRDefault="00E85FCA" w:rsidP="00B063D0">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2147"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DB6" w14:textId="77777777" w:rsidR="00E85FCA" w:rsidRPr="00F80E6D" w:rsidRDefault="00E85FCA" w:rsidP="00B063D0">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E85FCA" w:rsidRPr="00F80E6D" w14:paraId="631CADBD" w14:textId="77777777" w:rsidTr="00A7114C">
        <w:tc>
          <w:tcPr>
            <w:tcW w:w="2850" w:type="dxa"/>
            <w:shd w:val="clear" w:color="auto" w:fill="auto"/>
          </w:tcPr>
          <w:p w14:paraId="631CADB8" w14:textId="261AEF81" w:rsidR="00E85FCA" w:rsidRPr="00F80E6D" w:rsidRDefault="00A7114C" w:rsidP="00B937A5">
            <w:pPr>
              <w:pStyle w:val="a4"/>
              <w:ind w:left="0"/>
              <w:jc w:val="left"/>
              <w:rPr>
                <w:rFonts w:ascii="맑은 고딕" w:hAnsi="맑은 고딕" w:cs="Arial"/>
                <w:color w:val="auto"/>
                <w:szCs w:val="20"/>
              </w:rPr>
            </w:pPr>
            <w:r w:rsidRPr="00A7114C">
              <w:rPr>
                <w:rFonts w:ascii="맑은 고딕" w:hAnsi="맑은 고딕" w:cs="Arial"/>
                <w:color w:val="auto"/>
                <w:szCs w:val="20"/>
              </w:rPr>
              <w:t>The system integration test manager reviews the system integration test plan and related deliverables with stakeholders.</w:t>
            </w:r>
          </w:p>
        </w:tc>
        <w:tc>
          <w:tcPr>
            <w:tcW w:w="3637" w:type="dxa"/>
            <w:shd w:val="clear" w:color="auto" w:fill="auto"/>
          </w:tcPr>
          <w:p w14:paraId="69B228AB"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2.1 Preparation for review meeting [System Integration Test Manager]</w:t>
            </w:r>
          </w:p>
          <w:p w14:paraId="72CF17FC"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2.2 Conducting a review meeting [System Integration Test Manager]</w:t>
            </w:r>
          </w:p>
          <w:p w14:paraId="631CADBB" w14:textId="0DD82605" w:rsidR="00E85FCA" w:rsidRPr="00F80E6D" w:rsidRDefault="00A7114C" w:rsidP="00A7114C">
            <w:pPr>
              <w:pStyle w:val="a4"/>
              <w:ind w:left="0"/>
              <w:jc w:val="left"/>
              <w:rPr>
                <w:rFonts w:ascii="맑은 고딕" w:hAnsi="맑은 고딕" w:cs="Arial"/>
                <w:color w:val="auto"/>
                <w:szCs w:val="20"/>
              </w:rPr>
            </w:pPr>
            <w:r w:rsidRPr="00A7114C">
              <w:rPr>
                <w:rFonts w:ascii="맑은 고딕" w:hAnsi="맑은 고딕" w:cs="Arial"/>
                <w:color w:val="auto"/>
                <w:szCs w:val="20"/>
              </w:rPr>
              <w:t>2.3 System Integration Test Plan Supplement [System Integration Test Manager]</w:t>
            </w:r>
          </w:p>
        </w:tc>
        <w:tc>
          <w:tcPr>
            <w:tcW w:w="2147" w:type="dxa"/>
            <w:shd w:val="clear" w:color="auto" w:fill="auto"/>
          </w:tcPr>
          <w:p w14:paraId="631CADBC" w14:textId="5845CEC8" w:rsidR="00E85FCA" w:rsidRPr="00F80E6D" w:rsidRDefault="00A7114C" w:rsidP="002D1BC6">
            <w:pPr>
              <w:pStyle w:val="a4"/>
              <w:ind w:left="0"/>
              <w:jc w:val="left"/>
              <w:rPr>
                <w:rFonts w:ascii="맑은 고딕" w:hAnsi="맑은 고딕" w:cs="Arial"/>
                <w:color w:val="auto"/>
                <w:szCs w:val="20"/>
              </w:rPr>
            </w:pPr>
            <w:r w:rsidRPr="00A7114C">
              <w:rPr>
                <w:rFonts w:ascii="맑은 고딕" w:hAnsi="맑은 고딕" w:cs="Arial"/>
                <w:color w:val="auto"/>
                <w:szCs w:val="20"/>
              </w:rPr>
              <w:t>System Integration Test Plan, VR Report</w:t>
            </w:r>
          </w:p>
        </w:tc>
      </w:tr>
    </w:tbl>
    <w:p w14:paraId="631CADBE" w14:textId="12858197" w:rsidR="00E72239" w:rsidRPr="00F80E6D" w:rsidRDefault="00A7114C" w:rsidP="00E72239">
      <w:pPr>
        <w:pStyle w:val="2"/>
        <w:rPr>
          <w:rFonts w:ascii="맑은 고딕" w:hAnsi="맑은 고딕"/>
        </w:rPr>
      </w:pPr>
      <w:bookmarkStart w:id="38" w:name="_Toc110958493"/>
      <w:r w:rsidRPr="00A7114C">
        <w:rPr>
          <w:rFonts w:ascii="맑은 고딕" w:hAnsi="맑은 고딕"/>
          <w:szCs w:val="20"/>
        </w:rPr>
        <w:t>Preparation for review meeting</w:t>
      </w:r>
      <w:bookmarkEnd w:id="38"/>
      <w:r w:rsidRPr="00A7114C">
        <w:rPr>
          <w:rFonts w:ascii="맑은 고딕" w:hAnsi="맑은 고딕"/>
          <w:szCs w:val="20"/>
        </w:rPr>
        <w:t xml:space="preserve"> </w:t>
      </w:r>
    </w:p>
    <w:p w14:paraId="631CADBF" w14:textId="6C0E7EBA" w:rsidR="003C74DE" w:rsidRDefault="00523266" w:rsidP="003C74DE">
      <w:pPr>
        <w:pStyle w:val="a4"/>
        <w:rPr>
          <w:rFonts w:ascii="맑은 고딕" w:hAnsi="맑은 고딕"/>
          <w:color w:val="auto"/>
        </w:rPr>
      </w:pPr>
      <w:r w:rsidRPr="00523266">
        <w:rPr>
          <w:rFonts w:ascii="맑은 고딕" w:hAnsi="맑은 고딕" w:cs="Arial"/>
          <w:color w:val="auto"/>
          <w:szCs w:val="20"/>
        </w:rPr>
        <w:t>The system integration test manager identifies the review participants and convenes a review meeting.</w:t>
      </w:r>
    </w:p>
    <w:p w14:paraId="631CADC0" w14:textId="77777777" w:rsidR="001E316A" w:rsidRPr="00F80E6D" w:rsidRDefault="001E316A" w:rsidP="003C74DE">
      <w:pPr>
        <w:pStyle w:val="a4"/>
        <w:rPr>
          <w:rFonts w:ascii="맑은 고딕" w:hAnsi="맑은 고딕"/>
          <w:color w:val="auto"/>
        </w:rPr>
      </w:pPr>
    </w:p>
    <w:p w14:paraId="631CADC1" w14:textId="4456F2B4" w:rsidR="003C74DE" w:rsidRPr="00F80E6D" w:rsidRDefault="00523266" w:rsidP="00523266">
      <w:pPr>
        <w:pStyle w:val="a4"/>
        <w:numPr>
          <w:ilvl w:val="0"/>
          <w:numId w:val="27"/>
        </w:numPr>
        <w:rPr>
          <w:rFonts w:ascii="맑은 고딕" w:hAnsi="맑은 고딕"/>
          <w:color w:val="auto"/>
        </w:rPr>
      </w:pPr>
      <w:r w:rsidRPr="00523266">
        <w:rPr>
          <w:rFonts w:ascii="맑은 고딕" w:hAnsi="맑은 고딕"/>
          <w:color w:val="auto"/>
        </w:rPr>
        <w:t>Ensure that the deli</w:t>
      </w:r>
      <w:r>
        <w:rPr>
          <w:rFonts w:ascii="맑은 고딕" w:hAnsi="맑은 고딕"/>
          <w:color w:val="auto"/>
        </w:rPr>
        <w:t>verables under review are ready</w:t>
      </w:r>
      <w:r w:rsidR="003C74DE" w:rsidRPr="00F80E6D">
        <w:rPr>
          <w:rFonts w:ascii="맑은 고딕" w:hAnsi="맑은 고딕" w:hint="eastAsia"/>
          <w:color w:val="auto"/>
        </w:rPr>
        <w:t>.</w:t>
      </w:r>
    </w:p>
    <w:p w14:paraId="631CADC2" w14:textId="060AA0BD" w:rsidR="003C74DE" w:rsidRPr="00F80E6D" w:rsidRDefault="00523266" w:rsidP="00523266">
      <w:pPr>
        <w:pStyle w:val="a4"/>
        <w:numPr>
          <w:ilvl w:val="1"/>
          <w:numId w:val="27"/>
        </w:numPr>
        <w:rPr>
          <w:rFonts w:ascii="맑은 고딕" w:hAnsi="맑은 고딕"/>
          <w:color w:val="auto"/>
        </w:rPr>
      </w:pPr>
      <w:r w:rsidRPr="00523266">
        <w:rPr>
          <w:rFonts w:ascii="맑은 고딕" w:hAnsi="맑은 고딕"/>
          <w:color w:val="auto"/>
        </w:rPr>
        <w:t>The subject of review may be t</w:t>
      </w:r>
      <w:r>
        <w:rPr>
          <w:rFonts w:ascii="맑은 고딕" w:hAnsi="맑은 고딕"/>
          <w:color w:val="auto"/>
        </w:rPr>
        <w:t>he system integration test plan</w:t>
      </w:r>
      <w:r w:rsidR="00B17066">
        <w:rPr>
          <w:rFonts w:ascii="맑은 고딕" w:hAnsi="맑은 고딕" w:hint="eastAsia"/>
          <w:color w:val="auto"/>
        </w:rPr>
        <w:t>.</w:t>
      </w:r>
    </w:p>
    <w:p w14:paraId="631CADC3" w14:textId="2E0A5B6E" w:rsidR="003C74DE" w:rsidRPr="00F80E6D" w:rsidRDefault="00523266" w:rsidP="00523266">
      <w:pPr>
        <w:pStyle w:val="a4"/>
        <w:numPr>
          <w:ilvl w:val="0"/>
          <w:numId w:val="27"/>
        </w:numPr>
        <w:rPr>
          <w:rFonts w:ascii="맑은 고딕" w:hAnsi="맑은 고딕"/>
          <w:color w:val="auto"/>
        </w:rPr>
      </w:pPr>
      <w:r w:rsidRPr="00523266">
        <w:rPr>
          <w:rFonts w:ascii="맑은 고딕" w:hAnsi="맑은 고딕"/>
          <w:color w:val="auto"/>
        </w:rPr>
        <w:t>Prepare a review checklist</w:t>
      </w:r>
      <w:r w:rsidR="003C74DE" w:rsidRPr="00F80E6D">
        <w:rPr>
          <w:rFonts w:ascii="맑은 고딕" w:hAnsi="맑은 고딕" w:hint="eastAsia"/>
          <w:color w:val="auto"/>
        </w:rPr>
        <w:t>.</w:t>
      </w:r>
    </w:p>
    <w:p w14:paraId="631CADC4" w14:textId="4C641925" w:rsidR="003C74DE" w:rsidRPr="00F80E6D" w:rsidRDefault="00523266" w:rsidP="00523266">
      <w:pPr>
        <w:pStyle w:val="a4"/>
        <w:numPr>
          <w:ilvl w:val="1"/>
          <w:numId w:val="27"/>
        </w:numPr>
        <w:rPr>
          <w:rFonts w:ascii="맑은 고딕" w:hAnsi="맑은 고딕"/>
          <w:color w:val="auto"/>
        </w:rPr>
      </w:pPr>
      <w:r w:rsidRPr="00523266">
        <w:rPr>
          <w:rFonts w:ascii="맑은 고딕" w:hAnsi="맑은 고딕"/>
          <w:color w:val="auto"/>
        </w:rPr>
        <w:t>You can select items to be reviewed from the standard checklist and add items for review if necessary</w:t>
      </w:r>
      <w:r>
        <w:rPr>
          <w:rFonts w:ascii="맑은 고딕" w:hAnsi="맑은 고딕"/>
          <w:color w:val="auto"/>
        </w:rPr>
        <w:t>.</w:t>
      </w:r>
    </w:p>
    <w:p w14:paraId="631CADC5" w14:textId="798CE7FB" w:rsidR="003C74DE" w:rsidRPr="00F80E6D" w:rsidRDefault="00523266" w:rsidP="00523266">
      <w:pPr>
        <w:pStyle w:val="a4"/>
        <w:numPr>
          <w:ilvl w:val="0"/>
          <w:numId w:val="27"/>
        </w:numPr>
        <w:rPr>
          <w:rFonts w:ascii="맑은 고딕" w:hAnsi="맑은 고딕"/>
          <w:color w:val="auto"/>
        </w:rPr>
      </w:pPr>
      <w:r w:rsidRPr="00523266">
        <w:rPr>
          <w:rFonts w:ascii="맑은 고딕" w:hAnsi="맑은 고딕"/>
          <w:color w:val="auto"/>
        </w:rPr>
        <w:t>Schedule with review participants</w:t>
      </w:r>
      <w:r w:rsidR="003C74DE" w:rsidRPr="00F80E6D">
        <w:rPr>
          <w:rFonts w:ascii="맑은 고딕" w:hAnsi="맑은 고딕" w:hint="eastAsia"/>
          <w:color w:val="auto"/>
        </w:rPr>
        <w:t>.</w:t>
      </w:r>
    </w:p>
    <w:p w14:paraId="631CADC6" w14:textId="59F5C9EA" w:rsidR="003C74DE" w:rsidRPr="00F80E6D" w:rsidRDefault="00523266" w:rsidP="00523266">
      <w:pPr>
        <w:pStyle w:val="a4"/>
        <w:numPr>
          <w:ilvl w:val="1"/>
          <w:numId w:val="27"/>
        </w:numPr>
        <w:rPr>
          <w:rFonts w:ascii="맑은 고딕" w:hAnsi="맑은 고딕"/>
          <w:color w:val="auto"/>
        </w:rPr>
      </w:pPr>
      <w:r w:rsidRPr="00523266">
        <w:rPr>
          <w:rFonts w:ascii="맑은 고딕" w:hAnsi="맑은 고딕"/>
          <w:color w:val="auto"/>
        </w:rPr>
        <w:t>Required review participants: System Integration Test Manager, System Integration Test Manager, SW ENG., System ENG. QA, PL</w:t>
      </w:r>
    </w:p>
    <w:p w14:paraId="631CADC7" w14:textId="76898179" w:rsidR="003C74DE" w:rsidRPr="00F80E6D" w:rsidRDefault="00523266" w:rsidP="00523266">
      <w:pPr>
        <w:pStyle w:val="a4"/>
        <w:numPr>
          <w:ilvl w:val="1"/>
          <w:numId w:val="27"/>
        </w:numPr>
        <w:rPr>
          <w:rFonts w:ascii="맑은 고딕" w:hAnsi="맑은 고딕"/>
          <w:color w:val="auto"/>
        </w:rPr>
      </w:pPr>
      <w:r w:rsidRPr="00523266">
        <w:rPr>
          <w:rFonts w:ascii="맑은 고딕" w:hAnsi="맑은 고딕"/>
          <w:color w:val="auto"/>
        </w:rPr>
        <w:t>Additional review participants may be selected as needed</w:t>
      </w:r>
      <w:r w:rsidR="00B17066">
        <w:rPr>
          <w:rFonts w:ascii="맑은 고딕" w:hAnsi="맑은 고딕" w:hint="eastAsia"/>
          <w:color w:val="auto"/>
        </w:rPr>
        <w:t>.</w:t>
      </w:r>
    </w:p>
    <w:p w14:paraId="631CADC8" w14:textId="3CBFB638" w:rsidR="003C74DE" w:rsidRPr="00F80E6D" w:rsidRDefault="00523266" w:rsidP="00523266">
      <w:pPr>
        <w:pStyle w:val="a4"/>
        <w:numPr>
          <w:ilvl w:val="0"/>
          <w:numId w:val="27"/>
        </w:numPr>
        <w:rPr>
          <w:rFonts w:ascii="맑은 고딕" w:hAnsi="맑은 고딕"/>
          <w:color w:val="auto"/>
        </w:rPr>
      </w:pPr>
      <w:r w:rsidRPr="00523266">
        <w:rPr>
          <w:rFonts w:ascii="맑은 고딕" w:hAnsi="맑은 고딕"/>
          <w:color w:val="auto"/>
        </w:rPr>
        <w:t>Distribute review materials in adva</w:t>
      </w:r>
      <w:r>
        <w:rPr>
          <w:rFonts w:ascii="맑은 고딕" w:hAnsi="맑은 고딕"/>
          <w:color w:val="auto"/>
        </w:rPr>
        <w:t>nce and convene review meetings</w:t>
      </w:r>
      <w:r w:rsidR="00B17066">
        <w:rPr>
          <w:rFonts w:ascii="맑은 고딕" w:hAnsi="맑은 고딕" w:hint="eastAsia"/>
          <w:color w:val="auto"/>
        </w:rPr>
        <w:t>.</w:t>
      </w:r>
    </w:p>
    <w:p w14:paraId="631CADC9" w14:textId="1A7E0F3D" w:rsidR="00E72239" w:rsidRPr="00F80E6D" w:rsidRDefault="00A7114C" w:rsidP="00E72239">
      <w:pPr>
        <w:pStyle w:val="2"/>
        <w:rPr>
          <w:rFonts w:ascii="맑은 고딕" w:hAnsi="맑은 고딕"/>
        </w:rPr>
      </w:pPr>
      <w:bookmarkStart w:id="39" w:name="_Toc110958494"/>
      <w:r w:rsidRPr="00A7114C">
        <w:rPr>
          <w:rFonts w:ascii="맑은 고딕" w:hAnsi="맑은 고딕"/>
          <w:szCs w:val="20"/>
        </w:rPr>
        <w:t>Conducting a review meeting</w:t>
      </w:r>
      <w:bookmarkEnd w:id="39"/>
      <w:r w:rsidRPr="00F80E6D">
        <w:rPr>
          <w:rFonts w:ascii="맑은 고딕" w:hAnsi="맑은 고딕" w:hint="eastAsia"/>
          <w:szCs w:val="20"/>
        </w:rPr>
        <w:t xml:space="preserve"> </w:t>
      </w:r>
    </w:p>
    <w:p w14:paraId="56D3DA1A" w14:textId="77777777" w:rsidR="00523266" w:rsidRPr="00523266" w:rsidRDefault="00523266" w:rsidP="00523266">
      <w:pPr>
        <w:pStyle w:val="a4"/>
        <w:rPr>
          <w:rFonts w:ascii="맑은 고딕" w:hAnsi="맑은 고딕" w:cs="Arial"/>
          <w:color w:val="auto"/>
          <w:szCs w:val="20"/>
        </w:rPr>
      </w:pPr>
      <w:r w:rsidRPr="00523266">
        <w:rPr>
          <w:rFonts w:ascii="맑은 고딕" w:hAnsi="맑은 고딕" w:cs="Arial"/>
          <w:color w:val="auto"/>
          <w:szCs w:val="20"/>
        </w:rPr>
        <w:t>The system integration test manager conducts a review meeting based on the review checklist.</w:t>
      </w:r>
    </w:p>
    <w:p w14:paraId="631CADCB" w14:textId="09F0963D" w:rsidR="00E72239" w:rsidRPr="00F80E6D" w:rsidRDefault="00523266" w:rsidP="00523266">
      <w:pPr>
        <w:pStyle w:val="a4"/>
        <w:rPr>
          <w:rFonts w:ascii="맑은 고딕" w:hAnsi="맑은 고딕"/>
          <w:color w:val="auto"/>
        </w:rPr>
      </w:pPr>
      <w:r w:rsidRPr="00523266">
        <w:rPr>
          <w:rFonts w:ascii="맑은 고딕" w:hAnsi="맑은 고딕" w:cs="Arial"/>
          <w:color w:val="auto"/>
          <w:szCs w:val="20"/>
        </w:rPr>
        <w:t>For detailed review ite</w:t>
      </w:r>
      <w:r>
        <w:rPr>
          <w:rFonts w:ascii="맑은 고딕" w:hAnsi="맑은 고딕" w:cs="Arial"/>
          <w:color w:val="auto"/>
          <w:szCs w:val="20"/>
        </w:rPr>
        <w:t>ms, refer to ‘Review Checklist’</w:t>
      </w:r>
      <w:r w:rsidR="00B937A5" w:rsidRPr="00F80E6D">
        <w:rPr>
          <w:rFonts w:ascii="맑은 고딕" w:hAnsi="맑은 고딕" w:hint="eastAsia"/>
          <w:color w:val="auto"/>
        </w:rPr>
        <w:t>.</w:t>
      </w:r>
    </w:p>
    <w:p w14:paraId="631CADCC" w14:textId="6D638F29" w:rsidR="00E72239" w:rsidRPr="00F80E6D" w:rsidRDefault="00A7114C" w:rsidP="00E72239">
      <w:pPr>
        <w:pStyle w:val="2"/>
        <w:rPr>
          <w:rFonts w:ascii="맑은 고딕" w:hAnsi="맑은 고딕"/>
        </w:rPr>
      </w:pPr>
      <w:bookmarkStart w:id="40" w:name="_Toc110958495"/>
      <w:r w:rsidRPr="00A7114C">
        <w:rPr>
          <w:rFonts w:ascii="맑은 고딕" w:hAnsi="맑은 고딕"/>
          <w:szCs w:val="20"/>
        </w:rPr>
        <w:t>System Integration Test Plan Supplement</w:t>
      </w:r>
      <w:bookmarkEnd w:id="40"/>
    </w:p>
    <w:p w14:paraId="1383ED58" w14:textId="603A9640" w:rsidR="00523266" w:rsidRPr="00523266" w:rsidRDefault="00523266" w:rsidP="00523266">
      <w:pPr>
        <w:pStyle w:val="a4"/>
        <w:rPr>
          <w:rFonts w:ascii="맑은 고딕" w:hAnsi="맑은 고딕" w:cs="Arial"/>
          <w:color w:val="auto"/>
          <w:szCs w:val="20"/>
        </w:rPr>
      </w:pPr>
      <w:r>
        <w:rPr>
          <w:rFonts w:ascii="맑은 고딕" w:hAnsi="맑은 고딕" w:cs="Arial"/>
          <w:color w:val="auto"/>
          <w:szCs w:val="20"/>
        </w:rPr>
        <w:t>T</w:t>
      </w:r>
      <w:r w:rsidRPr="00523266">
        <w:rPr>
          <w:rFonts w:ascii="맑은 고딕" w:hAnsi="맑은 고딕" w:cs="Arial"/>
          <w:color w:val="auto"/>
          <w:szCs w:val="20"/>
        </w:rPr>
        <w:t>he system integration test manager supplements the system integration test plan based on the review results. VR can be performed again if necessary.</w:t>
      </w:r>
    </w:p>
    <w:p w14:paraId="473512C6" w14:textId="77777777" w:rsidR="00523266" w:rsidRPr="00523266" w:rsidRDefault="00523266" w:rsidP="00523266">
      <w:pPr>
        <w:pStyle w:val="a4"/>
        <w:rPr>
          <w:rFonts w:ascii="맑은 고딕" w:hAnsi="맑은 고딕" w:cs="Arial"/>
          <w:color w:val="auto"/>
          <w:szCs w:val="20"/>
        </w:rPr>
      </w:pPr>
    </w:p>
    <w:p w14:paraId="631CADD0" w14:textId="42A2F9BB" w:rsidR="00B937A5" w:rsidRPr="00F80E6D" w:rsidRDefault="00523266" w:rsidP="00523266">
      <w:pPr>
        <w:pStyle w:val="a4"/>
        <w:rPr>
          <w:rFonts w:ascii="맑은 고딕" w:hAnsi="맑은 고딕"/>
          <w:color w:val="auto"/>
        </w:rPr>
      </w:pPr>
      <w:r w:rsidRPr="00523266">
        <w:rPr>
          <w:rFonts w:ascii="맑은 고딕" w:hAnsi="맑은 고딕" w:cs="Arial" w:hint="eastAsia"/>
          <w:color w:val="auto"/>
          <w:szCs w:val="20"/>
        </w:rPr>
        <w:t>※ The detailed review procedure follows the ‘review process’</w:t>
      </w:r>
      <w:r w:rsidR="00B937A5" w:rsidRPr="00F80E6D">
        <w:rPr>
          <w:rFonts w:ascii="맑은 고딕" w:hAnsi="맑은 고딕" w:hint="eastAsia"/>
          <w:color w:val="auto"/>
        </w:rPr>
        <w:t>.</w:t>
      </w:r>
    </w:p>
    <w:p w14:paraId="631CADD1" w14:textId="4781EF2C" w:rsidR="00E85FCA" w:rsidRPr="00A7114C" w:rsidRDefault="00A7114C" w:rsidP="00A7114C">
      <w:pPr>
        <w:pStyle w:val="1"/>
        <w:rPr>
          <w:rFonts w:ascii="맑은 고딕" w:hAnsi="맑은 고딕"/>
          <w:sz w:val="40"/>
        </w:rPr>
      </w:pPr>
      <w:bookmarkStart w:id="41" w:name="_Toc110958496"/>
      <w:r w:rsidRPr="00A7114C">
        <w:rPr>
          <w:rFonts w:ascii="맑은 고딕" w:hAnsi="맑은 고딕"/>
          <w:sz w:val="40"/>
        </w:rPr>
        <w:lastRenderedPageBreak/>
        <w:t>System integration test case development</w:t>
      </w:r>
      <w:bookmarkEnd w:id="41"/>
    </w:p>
    <w:p w14:paraId="631CADD2" w14:textId="77777777" w:rsidR="00B063D0" w:rsidRPr="00F80E6D"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4525"/>
        <w:gridCol w:w="2268"/>
        <w:gridCol w:w="1841"/>
      </w:tblGrid>
      <w:tr w:rsidR="00B063D0" w:rsidRPr="00F80E6D" w14:paraId="631CADD6" w14:textId="77777777" w:rsidTr="001E316A">
        <w:tc>
          <w:tcPr>
            <w:tcW w:w="4525"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DD3"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2268"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DD4"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1841"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DD5"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B063D0" w:rsidRPr="00F80E6D" w14:paraId="631CADDA" w14:textId="77777777" w:rsidTr="001E316A">
        <w:tc>
          <w:tcPr>
            <w:tcW w:w="4525" w:type="dxa"/>
            <w:shd w:val="clear" w:color="auto" w:fill="auto"/>
          </w:tcPr>
          <w:p w14:paraId="631CADD7" w14:textId="6A9CF6F5" w:rsidR="00B063D0" w:rsidRPr="00F80E6D" w:rsidRDefault="00A7114C" w:rsidP="00BD379E">
            <w:pPr>
              <w:pStyle w:val="a4"/>
              <w:ind w:left="0"/>
              <w:jc w:val="left"/>
              <w:rPr>
                <w:rFonts w:ascii="맑은 고딕" w:hAnsi="맑은 고딕" w:cs="Arial"/>
                <w:color w:val="auto"/>
                <w:szCs w:val="20"/>
              </w:rPr>
            </w:pPr>
            <w:r w:rsidRPr="00A7114C">
              <w:rPr>
                <w:rFonts w:ascii="맑은 고딕" w:hAnsi="맑은 고딕" w:cs="Arial"/>
                <w:color w:val="auto"/>
                <w:szCs w:val="20"/>
              </w:rPr>
              <w:t>The person in charge of system integration test develops system integration test cases by referring to the system integration test plan and system architecture design.</w:t>
            </w:r>
          </w:p>
        </w:tc>
        <w:tc>
          <w:tcPr>
            <w:tcW w:w="2268" w:type="dxa"/>
            <w:shd w:val="clear" w:color="auto" w:fill="auto"/>
          </w:tcPr>
          <w:p w14:paraId="631CADD8" w14:textId="3B871E6B" w:rsidR="00B063D0" w:rsidRPr="00F80E6D" w:rsidRDefault="00A7114C" w:rsidP="001E316A">
            <w:pPr>
              <w:pStyle w:val="a4"/>
              <w:ind w:left="0"/>
              <w:jc w:val="left"/>
              <w:rPr>
                <w:rFonts w:ascii="맑은 고딕" w:hAnsi="맑은 고딕" w:cs="Arial"/>
                <w:color w:val="auto"/>
                <w:szCs w:val="20"/>
              </w:rPr>
            </w:pPr>
            <w:r w:rsidRPr="00A7114C">
              <w:rPr>
                <w:rFonts w:ascii="맑은 고딕" w:hAnsi="맑은 고딕" w:cs="Arial"/>
                <w:color w:val="auto"/>
                <w:szCs w:val="20"/>
              </w:rPr>
              <w:t>3.1 System integration test case development [System integration test person in charge]</w:t>
            </w:r>
          </w:p>
        </w:tc>
        <w:tc>
          <w:tcPr>
            <w:tcW w:w="1841" w:type="dxa"/>
            <w:shd w:val="clear" w:color="auto" w:fill="auto"/>
          </w:tcPr>
          <w:p w14:paraId="631CADD9" w14:textId="4722B34D" w:rsidR="00B063D0" w:rsidRPr="00F80E6D" w:rsidRDefault="00A7114C" w:rsidP="00B063D0">
            <w:pPr>
              <w:pStyle w:val="a4"/>
              <w:ind w:left="0"/>
              <w:jc w:val="left"/>
              <w:rPr>
                <w:rFonts w:ascii="맑은 고딕" w:hAnsi="맑은 고딕" w:cs="Arial"/>
                <w:color w:val="auto"/>
                <w:szCs w:val="20"/>
              </w:rPr>
            </w:pPr>
            <w:r w:rsidRPr="00A7114C">
              <w:rPr>
                <w:rFonts w:ascii="맑은 고딕" w:hAnsi="맑은 고딕" w:cs="Arial"/>
                <w:color w:val="auto"/>
                <w:szCs w:val="20"/>
              </w:rPr>
              <w:t>System Integration Test Case</w:t>
            </w:r>
          </w:p>
        </w:tc>
      </w:tr>
    </w:tbl>
    <w:p w14:paraId="631CADDB" w14:textId="78C1C623" w:rsidR="00B063D0" w:rsidRPr="00F80E6D" w:rsidRDefault="00A7114C" w:rsidP="00A7114C">
      <w:pPr>
        <w:pStyle w:val="2"/>
        <w:rPr>
          <w:rFonts w:ascii="맑은 고딕" w:hAnsi="맑은 고딕"/>
          <w:szCs w:val="20"/>
        </w:rPr>
      </w:pPr>
      <w:bookmarkStart w:id="42" w:name="_Toc110958497"/>
      <w:r w:rsidRPr="00A7114C">
        <w:rPr>
          <w:rFonts w:ascii="맑은 고딕" w:hAnsi="맑은 고딕"/>
          <w:szCs w:val="20"/>
        </w:rPr>
        <w:t>System integration test case development</w:t>
      </w:r>
      <w:bookmarkEnd w:id="42"/>
    </w:p>
    <w:p w14:paraId="074F5CE7" w14:textId="77777777" w:rsidR="00523266" w:rsidRPr="00523266" w:rsidRDefault="00523266" w:rsidP="00523266">
      <w:pPr>
        <w:pStyle w:val="a4"/>
        <w:numPr>
          <w:ilvl w:val="0"/>
          <w:numId w:val="16"/>
        </w:numPr>
        <w:rPr>
          <w:rFonts w:ascii="맑은 고딕" w:hAnsi="맑은 고딕" w:cs="Arial"/>
          <w:color w:val="auto"/>
          <w:szCs w:val="20"/>
        </w:rPr>
      </w:pPr>
      <w:r w:rsidRPr="00523266">
        <w:rPr>
          <w:rFonts w:ascii="맑은 고딕" w:hAnsi="맑은 고딕" w:cs="Arial"/>
          <w:color w:val="auto"/>
          <w:szCs w:val="20"/>
        </w:rPr>
        <w:t>The person in charge of system integration test develops system integration test cases by referring to the system integration test plan and system architecture design.</w:t>
      </w:r>
    </w:p>
    <w:p w14:paraId="0AABB5D4" w14:textId="77777777" w:rsidR="00523266" w:rsidRPr="00523266" w:rsidRDefault="00523266" w:rsidP="00523266">
      <w:pPr>
        <w:pStyle w:val="a4"/>
        <w:numPr>
          <w:ilvl w:val="0"/>
          <w:numId w:val="16"/>
        </w:numPr>
        <w:rPr>
          <w:rFonts w:ascii="맑은 고딕" w:hAnsi="맑은 고딕" w:cs="Arial"/>
          <w:color w:val="auto"/>
          <w:szCs w:val="20"/>
        </w:rPr>
      </w:pPr>
      <w:r w:rsidRPr="00523266">
        <w:rPr>
          <w:rFonts w:ascii="맑은 고딕" w:hAnsi="맑은 고딕" w:cs="Arial" w:hint="eastAsia"/>
          <w:color w:val="auto"/>
          <w:szCs w:val="20"/>
        </w:rPr>
        <w:t>•</w:t>
      </w:r>
      <w:r w:rsidRPr="00523266">
        <w:rPr>
          <w:rFonts w:ascii="맑은 고딕" w:hAnsi="맑은 고딕" w:cs="Arial"/>
          <w:color w:val="auto"/>
          <w:szCs w:val="20"/>
        </w:rPr>
        <w:t xml:space="preserve"> Consider the following when writing system integration test cases.</w:t>
      </w:r>
    </w:p>
    <w:p w14:paraId="786B4A6C" w14:textId="12C3C783" w:rsidR="00523266" w:rsidRPr="00523266" w:rsidRDefault="00523266" w:rsidP="00523266">
      <w:pPr>
        <w:pStyle w:val="a4"/>
        <w:numPr>
          <w:ilvl w:val="0"/>
          <w:numId w:val="16"/>
        </w:numPr>
        <w:rPr>
          <w:rFonts w:ascii="맑은 고딕" w:hAnsi="맑은 고딕" w:cs="Arial"/>
          <w:color w:val="auto"/>
          <w:szCs w:val="20"/>
        </w:rPr>
      </w:pPr>
      <w:r>
        <w:rPr>
          <w:rFonts w:ascii="맑은 고딕" w:hAnsi="맑은 고딕" w:cs="Arial"/>
          <w:color w:val="auto"/>
          <w:szCs w:val="20"/>
        </w:rPr>
        <w:t>1</w:t>
      </w:r>
      <w:r w:rsidRPr="00523266">
        <w:rPr>
          <w:rFonts w:ascii="맑은 고딕" w:hAnsi="맑은 고딕" w:cs="Arial"/>
          <w:color w:val="auto"/>
          <w:szCs w:val="20"/>
        </w:rPr>
        <w:t>. system architecture design</w:t>
      </w:r>
    </w:p>
    <w:p w14:paraId="631CADDF" w14:textId="296898E3" w:rsidR="00BB1B20" w:rsidRPr="00F80E6D" w:rsidRDefault="00523266" w:rsidP="00523266">
      <w:pPr>
        <w:pStyle w:val="a4"/>
        <w:numPr>
          <w:ilvl w:val="0"/>
          <w:numId w:val="16"/>
        </w:numPr>
        <w:rPr>
          <w:rFonts w:ascii="맑은 고딕" w:hAnsi="맑은 고딕"/>
          <w:color w:val="auto"/>
        </w:rPr>
      </w:pPr>
      <w:r w:rsidRPr="00523266">
        <w:rPr>
          <w:rFonts w:ascii="맑은 고딕" w:hAnsi="맑은 고딕" w:cs="Arial" w:hint="eastAsia"/>
          <w:color w:val="auto"/>
          <w:szCs w:val="20"/>
        </w:rPr>
        <w:t>•</w:t>
      </w:r>
      <w:r w:rsidRPr="00523266">
        <w:rPr>
          <w:rFonts w:ascii="맑은 고딕" w:hAnsi="맑은 고딕" w:cs="Arial"/>
          <w:color w:val="auto"/>
          <w:szCs w:val="20"/>
        </w:rPr>
        <w:t xml:space="preserve"> The system integration test case sho</w:t>
      </w:r>
      <w:r>
        <w:rPr>
          <w:rFonts w:ascii="맑은 고딕" w:hAnsi="맑은 고딕" w:cs="Arial"/>
          <w:color w:val="auto"/>
          <w:szCs w:val="20"/>
        </w:rPr>
        <w:t>uld include the following items</w:t>
      </w:r>
      <w:r w:rsidR="00BB1B20" w:rsidRPr="00F80E6D">
        <w:rPr>
          <w:rFonts w:ascii="맑은 고딕" w:hAnsi="맑은 고딕" w:hint="eastAsia"/>
          <w:color w:val="auto"/>
        </w:rPr>
        <w:t>.</w:t>
      </w:r>
      <w:r w:rsidR="00BB1B20" w:rsidRPr="00F80E6D">
        <w:rPr>
          <w:rFonts w:ascii="맑은 고딕" w:hAnsi="맑은 고딕"/>
          <w:color w:val="auto"/>
        </w:rPr>
        <w:t xml:space="preserve"> </w:t>
      </w:r>
    </w:p>
    <w:tbl>
      <w:tblPr>
        <w:tblW w:w="8530"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6521"/>
      </w:tblGrid>
      <w:tr w:rsidR="001E316A" w:rsidRPr="00F80E6D" w14:paraId="631CADE2" w14:textId="77777777" w:rsidTr="004E4641">
        <w:trPr>
          <w:trHeight w:val="170"/>
          <w:tblHeader/>
        </w:trPr>
        <w:tc>
          <w:tcPr>
            <w:tcW w:w="2009" w:type="dxa"/>
            <w:tcBorders>
              <w:left w:val="single" w:sz="6" w:space="0" w:color="000000"/>
              <w:bottom w:val="single" w:sz="6" w:space="0" w:color="000000"/>
              <w:right w:val="single" w:sz="6" w:space="0" w:color="000000"/>
            </w:tcBorders>
            <w:shd w:val="clear" w:color="auto" w:fill="D9D9D9"/>
          </w:tcPr>
          <w:p w14:paraId="631CADE0" w14:textId="71967A62" w:rsidR="001E316A" w:rsidRPr="00F80E6D" w:rsidRDefault="00523266" w:rsidP="004E4641">
            <w:pPr>
              <w:pStyle w:val="ae"/>
              <w:spacing w:before="0" w:after="0"/>
              <w:rPr>
                <w:rFonts w:ascii="맑은 고딕" w:eastAsia="맑은 고딕" w:hAnsi="맑은 고딕"/>
                <w:bCs/>
                <w:color w:val="auto"/>
              </w:rPr>
            </w:pPr>
            <w:r>
              <w:rPr>
                <w:rFonts w:ascii="맑은 고딕" w:eastAsia="맑은 고딕" w:hAnsi="맑은 고딕" w:hint="eastAsia"/>
                <w:bCs/>
                <w:color w:val="auto"/>
              </w:rPr>
              <w:t>Item</w:t>
            </w:r>
          </w:p>
        </w:tc>
        <w:tc>
          <w:tcPr>
            <w:tcW w:w="6521" w:type="dxa"/>
            <w:tcBorders>
              <w:left w:val="single" w:sz="6" w:space="0" w:color="000000"/>
              <w:bottom w:val="single" w:sz="6" w:space="0" w:color="000000"/>
              <w:right w:val="single" w:sz="6" w:space="0" w:color="000000"/>
            </w:tcBorders>
            <w:shd w:val="clear" w:color="auto" w:fill="D9D9D9"/>
          </w:tcPr>
          <w:p w14:paraId="631CADE1" w14:textId="6E2D3660" w:rsidR="001E316A" w:rsidRPr="00F80E6D" w:rsidRDefault="00523266" w:rsidP="004E4641">
            <w:pPr>
              <w:pStyle w:val="ae"/>
              <w:spacing w:before="0" w:after="0"/>
              <w:rPr>
                <w:rFonts w:ascii="맑은 고딕" w:eastAsia="맑은 고딕" w:hAnsi="맑은 고딕"/>
                <w:bCs/>
                <w:color w:val="auto"/>
              </w:rPr>
            </w:pPr>
            <w:r>
              <w:rPr>
                <w:rFonts w:ascii="맑은 고딕" w:eastAsia="맑은 고딕" w:hAnsi="맑은 고딕" w:hint="eastAsia"/>
                <w:bCs/>
                <w:color w:val="auto"/>
              </w:rPr>
              <w:t>Description</w:t>
            </w:r>
          </w:p>
        </w:tc>
      </w:tr>
      <w:tr w:rsidR="001E316A" w:rsidRPr="00F80E6D" w14:paraId="631CADEB" w14:textId="77777777" w:rsidTr="001E316A">
        <w:trPr>
          <w:trHeight w:val="119"/>
        </w:trPr>
        <w:tc>
          <w:tcPr>
            <w:tcW w:w="2009" w:type="dxa"/>
            <w:tcBorders>
              <w:left w:val="single" w:sz="6" w:space="0" w:color="000000"/>
              <w:right w:val="single" w:sz="6" w:space="0" w:color="000000"/>
            </w:tcBorders>
            <w:vAlign w:val="center"/>
          </w:tcPr>
          <w:p w14:paraId="631CADE6" w14:textId="77777777" w:rsidR="001E316A" w:rsidRPr="003B5BA5" w:rsidRDefault="001E316A" w:rsidP="004E4641">
            <w:pPr>
              <w:pStyle w:val="-1"/>
              <w:spacing w:before="0" w:after="0"/>
              <w:rPr>
                <w:rFonts w:ascii="맑은 고딕" w:eastAsia="맑은 고딕" w:hAnsi="맑은 고딕"/>
                <w:color w:val="auto"/>
              </w:rPr>
            </w:pPr>
            <w:r w:rsidRPr="003B5BA5">
              <w:rPr>
                <w:rFonts w:ascii="맑은 고딕" w:eastAsia="맑은 고딕" w:hAnsi="맑은 고딕"/>
                <w:color w:val="auto"/>
              </w:rPr>
              <w:t>TC ID</w:t>
            </w:r>
          </w:p>
        </w:tc>
        <w:tc>
          <w:tcPr>
            <w:tcW w:w="6521" w:type="dxa"/>
            <w:tcBorders>
              <w:top w:val="single" w:sz="6" w:space="0" w:color="000000"/>
              <w:left w:val="single" w:sz="6" w:space="0" w:color="000000"/>
              <w:bottom w:val="single" w:sz="6" w:space="0" w:color="000000"/>
              <w:right w:val="single" w:sz="6" w:space="0" w:color="000000"/>
            </w:tcBorders>
            <w:vAlign w:val="center"/>
          </w:tcPr>
          <w:p w14:paraId="385D62A8" w14:textId="77777777" w:rsidR="00523266" w:rsidRPr="00523266" w:rsidRDefault="00523266" w:rsidP="00523266">
            <w:pPr>
              <w:pStyle w:val="-1"/>
              <w:rPr>
                <w:rFonts w:ascii="맑은 고딕" w:eastAsia="맑은 고딕" w:hAnsi="맑은 고딕"/>
                <w:color w:val="auto"/>
              </w:rPr>
            </w:pPr>
            <w:r w:rsidRPr="00523266">
              <w:rPr>
                <w:rFonts w:ascii="맑은 고딕" w:eastAsia="맑은 고딕" w:hAnsi="맑은 고딕"/>
                <w:color w:val="auto"/>
              </w:rPr>
              <w:t>Enter a unique ID that can identify the test case.</w:t>
            </w:r>
          </w:p>
          <w:p w14:paraId="631CADEA" w14:textId="719E8B37" w:rsidR="001E316A" w:rsidRPr="003B5BA5" w:rsidRDefault="00523266" w:rsidP="00523266">
            <w:pPr>
              <w:pStyle w:val="-1"/>
              <w:spacing w:before="0" w:after="0"/>
              <w:rPr>
                <w:rFonts w:ascii="맑은 고딕" w:eastAsia="맑은 고딕" w:hAnsi="맑은 고딕"/>
                <w:color w:val="auto"/>
              </w:rPr>
            </w:pPr>
            <w:r w:rsidRPr="00523266">
              <w:rPr>
                <w:rFonts w:ascii="맑은 고딕" w:eastAsia="맑은 고딕" w:hAnsi="맑은 고딕"/>
                <w:color w:val="auto"/>
              </w:rPr>
              <w:t>However, you can use the ID automatically assigned when using the tool.</w:t>
            </w:r>
          </w:p>
        </w:tc>
      </w:tr>
      <w:tr w:rsidR="001E316A" w:rsidRPr="00F80E6D" w14:paraId="631CADEF"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EC" w14:textId="58E49548" w:rsidR="001E316A" w:rsidRPr="003B5BA5" w:rsidRDefault="001E316A" w:rsidP="004E4641">
            <w:pPr>
              <w:pStyle w:val="-1"/>
              <w:spacing w:before="0" w:after="0"/>
              <w:rPr>
                <w:rFonts w:ascii="맑은 고딕" w:eastAsia="맑은 고딕" w:hAnsi="맑은 고딕"/>
                <w:color w:val="auto"/>
              </w:rPr>
            </w:pPr>
            <w:r w:rsidRPr="003B5BA5">
              <w:rPr>
                <w:rFonts w:ascii="맑은 고딕" w:hAnsi="맑은 고딕" w:hint="eastAsia"/>
                <w:color w:val="auto"/>
              </w:rPr>
              <w:t xml:space="preserve">TC </w:t>
            </w:r>
            <w:r w:rsidR="008803BB" w:rsidRPr="003B5BA5">
              <w:rPr>
                <w:rFonts w:ascii="맑은 고딕" w:hAnsi="맑은 고딕" w:hint="eastAsia"/>
                <w:color w:val="auto"/>
              </w:rPr>
              <w:t>N</w:t>
            </w:r>
            <w:r w:rsidR="008803BB" w:rsidRPr="003B5BA5">
              <w:rPr>
                <w:rFonts w:ascii="맑은 고딕" w:hAnsi="맑은 고딕"/>
                <w:color w:val="auto"/>
              </w:rPr>
              <w:t>ame</w:t>
            </w:r>
          </w:p>
        </w:tc>
        <w:tc>
          <w:tcPr>
            <w:tcW w:w="6521" w:type="dxa"/>
            <w:tcBorders>
              <w:top w:val="single" w:sz="6" w:space="0" w:color="000000"/>
              <w:left w:val="single" w:sz="6" w:space="0" w:color="000000"/>
              <w:bottom w:val="single" w:sz="6" w:space="0" w:color="000000"/>
              <w:right w:val="single" w:sz="6" w:space="0" w:color="000000"/>
            </w:tcBorders>
            <w:vAlign w:val="center"/>
          </w:tcPr>
          <w:p w14:paraId="631CADEE" w14:textId="0314D8C2" w:rsidR="001E316A" w:rsidRPr="003B5BA5" w:rsidRDefault="00523266" w:rsidP="004E4641">
            <w:pPr>
              <w:pStyle w:val="-1"/>
              <w:spacing w:before="0" w:after="0"/>
              <w:rPr>
                <w:rFonts w:ascii="맑은 고딕" w:eastAsia="맑은 고딕" w:hAnsi="맑은 고딕"/>
                <w:color w:val="auto"/>
              </w:rPr>
            </w:pPr>
            <w:r w:rsidRPr="00523266">
              <w:rPr>
                <w:rFonts w:ascii="맑은 고딕" w:eastAsia="맑은 고딕" w:hAnsi="맑은 고딕"/>
                <w:color w:val="auto"/>
              </w:rPr>
              <w:t>Enter a unique name to identify the test case.</w:t>
            </w:r>
          </w:p>
        </w:tc>
      </w:tr>
      <w:tr w:rsidR="008803BB" w:rsidRPr="00F80E6D" w14:paraId="2177C7FB"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3F6FB0A5" w14:textId="7842414D" w:rsidR="008803BB" w:rsidRPr="003B5BA5" w:rsidRDefault="008803BB" w:rsidP="004E4641">
            <w:pPr>
              <w:pStyle w:val="-1"/>
              <w:spacing w:before="0" w:after="0"/>
              <w:rPr>
                <w:rFonts w:ascii="맑은 고딕" w:hAnsi="맑은 고딕"/>
                <w:color w:val="auto"/>
              </w:rPr>
            </w:pPr>
            <w:r w:rsidRPr="003B5BA5">
              <w:rPr>
                <w:rFonts w:ascii="맑은 고딕" w:hAnsi="맑은 고딕" w:hint="eastAsia"/>
                <w:color w:val="auto"/>
              </w:rPr>
              <w:t>Purpose</w:t>
            </w:r>
          </w:p>
        </w:tc>
        <w:tc>
          <w:tcPr>
            <w:tcW w:w="6521" w:type="dxa"/>
            <w:tcBorders>
              <w:top w:val="single" w:sz="6" w:space="0" w:color="000000"/>
              <w:left w:val="single" w:sz="6" w:space="0" w:color="000000"/>
              <w:bottom w:val="single" w:sz="6" w:space="0" w:color="000000"/>
              <w:right w:val="single" w:sz="6" w:space="0" w:color="000000"/>
            </w:tcBorders>
            <w:vAlign w:val="center"/>
          </w:tcPr>
          <w:p w14:paraId="3AD89278" w14:textId="5B4EC28C" w:rsidR="008803BB" w:rsidRPr="003B5BA5" w:rsidRDefault="00523266" w:rsidP="004E4641">
            <w:pPr>
              <w:pStyle w:val="-1"/>
              <w:spacing w:before="0" w:after="0"/>
              <w:rPr>
                <w:rFonts w:ascii="맑은 고딕" w:eastAsia="맑은 고딕" w:hAnsi="맑은 고딕"/>
                <w:color w:val="auto"/>
              </w:rPr>
            </w:pPr>
            <w:r w:rsidRPr="00523266">
              <w:rPr>
                <w:rFonts w:ascii="맑은 고딕" w:eastAsia="맑은 고딕" w:hAnsi="맑은 고딕"/>
                <w:color w:val="auto"/>
              </w:rPr>
              <w:t>Describe the purpose of executing the test case.</w:t>
            </w:r>
          </w:p>
        </w:tc>
      </w:tr>
      <w:tr w:rsidR="008803BB" w:rsidRPr="00F80E6D" w14:paraId="66E00D1C"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2B2F8969" w14:textId="000FF167" w:rsidR="008803BB" w:rsidRPr="003B5BA5" w:rsidRDefault="008803BB" w:rsidP="008803BB">
            <w:pPr>
              <w:pStyle w:val="-1"/>
              <w:spacing w:before="0" w:after="0"/>
              <w:rPr>
                <w:rFonts w:ascii="맑은 고딕" w:hAnsi="맑은 고딕"/>
                <w:color w:val="auto"/>
              </w:rPr>
            </w:pPr>
            <w:r w:rsidRPr="003B5BA5">
              <w:rPr>
                <w:rFonts w:ascii="맑은 고딕" w:eastAsia="맑은 고딕" w:hAnsi="맑은 고딕"/>
                <w:color w:val="auto"/>
              </w:rPr>
              <w:t>Requirements</w:t>
            </w:r>
            <w:r w:rsidRPr="003B5BA5">
              <w:rPr>
                <w:rFonts w:ascii="맑은 고딕" w:eastAsia="맑은 고딕" w:hAnsi="맑은 고딕" w:hint="eastAsia"/>
                <w:color w:val="auto"/>
              </w:rPr>
              <w:t xml:space="preserve"> </w:t>
            </w:r>
            <w:r w:rsidRPr="003B5BA5">
              <w:rPr>
                <w:rFonts w:ascii="맑은 고딕" w:eastAsia="맑은 고딕" w:hAnsi="맑은 고딕"/>
                <w:color w:val="auto"/>
              </w:rPr>
              <w:t>ID</w:t>
            </w:r>
          </w:p>
        </w:tc>
        <w:tc>
          <w:tcPr>
            <w:tcW w:w="6521" w:type="dxa"/>
            <w:tcBorders>
              <w:top w:val="single" w:sz="6" w:space="0" w:color="000000"/>
              <w:left w:val="single" w:sz="6" w:space="0" w:color="000000"/>
              <w:bottom w:val="single" w:sz="6" w:space="0" w:color="000000"/>
              <w:right w:val="single" w:sz="6" w:space="0" w:color="000000"/>
            </w:tcBorders>
            <w:vAlign w:val="center"/>
          </w:tcPr>
          <w:p w14:paraId="59B74507" w14:textId="1202158E" w:rsidR="008803BB" w:rsidRPr="003B5BA5" w:rsidRDefault="00523266" w:rsidP="008803BB">
            <w:pPr>
              <w:pStyle w:val="-1"/>
              <w:spacing w:before="0" w:after="0"/>
              <w:rPr>
                <w:rFonts w:ascii="맑은 고딕" w:eastAsia="맑은 고딕" w:hAnsi="맑은 고딕"/>
                <w:color w:val="auto"/>
              </w:rPr>
            </w:pPr>
            <w:r w:rsidRPr="00523266">
              <w:rPr>
                <w:rFonts w:ascii="맑은 고딕" w:eastAsia="맑은 고딕" w:hAnsi="맑은 고딕"/>
                <w:color w:val="auto"/>
              </w:rPr>
              <w:t>Enter the requirement ID to be tested.</w:t>
            </w:r>
          </w:p>
        </w:tc>
      </w:tr>
      <w:tr w:rsidR="001E316A" w:rsidRPr="00F80E6D" w14:paraId="631CADF5"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F3" w14:textId="749232CD" w:rsidR="001E316A" w:rsidRPr="003B5BA5" w:rsidRDefault="008803BB" w:rsidP="004E4641">
            <w:pPr>
              <w:pStyle w:val="-1"/>
              <w:spacing w:before="0" w:after="0"/>
              <w:rPr>
                <w:rFonts w:ascii="맑은 고딕" w:eastAsia="맑은 고딕" w:hAnsi="맑은 고딕"/>
                <w:color w:val="auto"/>
              </w:rPr>
            </w:pPr>
            <w:r w:rsidRPr="003B5BA5">
              <w:rPr>
                <w:rFonts w:ascii="맑은 고딕" w:eastAsia="맑은 고딕" w:hAnsi="맑은 고딕"/>
                <w:color w:val="auto"/>
              </w:rPr>
              <w:t>Precondition</w:t>
            </w:r>
          </w:p>
        </w:tc>
        <w:tc>
          <w:tcPr>
            <w:tcW w:w="6521" w:type="dxa"/>
            <w:tcBorders>
              <w:top w:val="single" w:sz="6" w:space="0" w:color="000000"/>
              <w:left w:val="single" w:sz="6" w:space="0" w:color="000000"/>
              <w:bottom w:val="single" w:sz="6" w:space="0" w:color="000000"/>
              <w:right w:val="single" w:sz="6" w:space="0" w:color="000000"/>
            </w:tcBorders>
            <w:vAlign w:val="center"/>
          </w:tcPr>
          <w:p w14:paraId="631CADF4" w14:textId="1569FBDB" w:rsidR="001E316A" w:rsidRPr="003B5BA5" w:rsidRDefault="00523266" w:rsidP="004E4641">
            <w:pPr>
              <w:pStyle w:val="-1"/>
              <w:spacing w:before="0" w:after="0"/>
              <w:rPr>
                <w:rFonts w:ascii="맑은 고딕" w:eastAsia="맑은 고딕" w:hAnsi="맑은 고딕"/>
                <w:color w:val="auto"/>
              </w:rPr>
            </w:pPr>
            <w:r w:rsidRPr="00523266">
              <w:rPr>
                <w:rFonts w:ascii="맑은 고딕" w:eastAsia="맑은 고딕" w:hAnsi="맑은 고딕"/>
                <w:color w:val="auto"/>
              </w:rPr>
              <w:t>Describe the prerequisites for performing the test.</w:t>
            </w:r>
          </w:p>
        </w:tc>
      </w:tr>
      <w:tr w:rsidR="001E316A" w:rsidRPr="00F80E6D" w14:paraId="631CADF8"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F6" w14:textId="02867E42" w:rsidR="001E316A" w:rsidRPr="003B5BA5" w:rsidRDefault="008803BB" w:rsidP="004E4641">
            <w:pPr>
              <w:pStyle w:val="-1"/>
              <w:spacing w:before="0" w:after="0"/>
              <w:rPr>
                <w:rFonts w:ascii="맑은 고딕" w:eastAsia="맑은 고딕" w:hAnsi="맑은 고딕"/>
                <w:color w:val="auto"/>
              </w:rPr>
            </w:pPr>
            <w:r w:rsidRPr="003B5BA5">
              <w:rPr>
                <w:rFonts w:ascii="맑은 고딕" w:eastAsia="맑은 고딕" w:hAnsi="맑은 고딕" w:hint="eastAsia"/>
                <w:color w:val="auto"/>
              </w:rPr>
              <w:t>T</w:t>
            </w:r>
            <w:r w:rsidRPr="003B5BA5">
              <w:rPr>
                <w:rFonts w:ascii="맑은 고딕" w:eastAsia="맑은 고딕" w:hAnsi="맑은 고딕"/>
                <w:color w:val="auto"/>
              </w:rPr>
              <w:t>est Steps</w:t>
            </w:r>
          </w:p>
        </w:tc>
        <w:tc>
          <w:tcPr>
            <w:tcW w:w="6521" w:type="dxa"/>
            <w:tcBorders>
              <w:top w:val="single" w:sz="6" w:space="0" w:color="000000"/>
              <w:left w:val="single" w:sz="6" w:space="0" w:color="000000"/>
              <w:bottom w:val="single" w:sz="6" w:space="0" w:color="000000"/>
              <w:right w:val="single" w:sz="6" w:space="0" w:color="000000"/>
            </w:tcBorders>
            <w:vAlign w:val="center"/>
          </w:tcPr>
          <w:p w14:paraId="631CADF7" w14:textId="66D76C12" w:rsidR="001E316A" w:rsidRPr="003B5BA5" w:rsidRDefault="00523266" w:rsidP="008803BB">
            <w:pPr>
              <w:pStyle w:val="-1"/>
              <w:spacing w:before="0" w:after="0"/>
              <w:rPr>
                <w:rFonts w:ascii="맑은 고딕" w:eastAsia="맑은 고딕" w:hAnsi="맑은 고딕"/>
                <w:color w:val="auto"/>
              </w:rPr>
            </w:pPr>
            <w:r w:rsidRPr="00523266">
              <w:rPr>
                <w:rFonts w:ascii="맑은 고딕" w:eastAsia="맑은 고딕" w:hAnsi="맑은 고딕"/>
                <w:color w:val="auto"/>
              </w:rPr>
              <w:t>Describe the procedure to be performed during testing.</w:t>
            </w:r>
          </w:p>
        </w:tc>
      </w:tr>
      <w:tr w:rsidR="001E316A" w:rsidRPr="00F80E6D" w14:paraId="631CADFB"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31CADF9" w14:textId="679D7F3F" w:rsidR="001E316A" w:rsidRPr="003B5BA5" w:rsidRDefault="001E316A" w:rsidP="008803BB">
            <w:pPr>
              <w:pStyle w:val="-1"/>
              <w:spacing w:before="0" w:after="0"/>
              <w:rPr>
                <w:rFonts w:ascii="맑은 고딕" w:eastAsia="맑은 고딕" w:hAnsi="맑은 고딕"/>
                <w:color w:val="auto"/>
              </w:rPr>
            </w:pPr>
            <w:r w:rsidRPr="003B5BA5">
              <w:rPr>
                <w:rFonts w:ascii="맑은 고딕" w:eastAsia="맑은 고딕" w:hAnsi="맑은 고딕" w:hint="eastAsia"/>
                <w:color w:val="auto"/>
              </w:rPr>
              <w:t xml:space="preserve">Expected </w:t>
            </w:r>
            <w:r w:rsidR="008803BB" w:rsidRPr="003B5BA5">
              <w:rPr>
                <w:rFonts w:ascii="맑은 고딕" w:eastAsia="맑은 고딕" w:hAnsi="맑은 고딕"/>
                <w:color w:val="auto"/>
              </w:rPr>
              <w:t>Results</w:t>
            </w:r>
          </w:p>
        </w:tc>
        <w:tc>
          <w:tcPr>
            <w:tcW w:w="6521" w:type="dxa"/>
            <w:tcBorders>
              <w:top w:val="single" w:sz="6" w:space="0" w:color="000000"/>
              <w:left w:val="single" w:sz="6" w:space="0" w:color="000000"/>
              <w:bottom w:val="single" w:sz="6" w:space="0" w:color="000000"/>
              <w:right w:val="single" w:sz="6" w:space="0" w:color="000000"/>
            </w:tcBorders>
            <w:vAlign w:val="center"/>
          </w:tcPr>
          <w:p w14:paraId="631CADFA" w14:textId="3E5BAB4B" w:rsidR="001E316A" w:rsidRPr="003B5BA5" w:rsidRDefault="00523266" w:rsidP="008803BB">
            <w:pPr>
              <w:pStyle w:val="-1"/>
              <w:spacing w:before="0" w:after="0"/>
              <w:rPr>
                <w:rFonts w:ascii="맑은 고딕" w:eastAsia="맑은 고딕" w:hAnsi="맑은 고딕"/>
                <w:color w:val="auto"/>
              </w:rPr>
            </w:pPr>
            <w:r w:rsidRPr="00523266">
              <w:rPr>
                <w:rFonts w:ascii="맑은 고딕" w:eastAsia="맑은 고딕" w:hAnsi="맑은 고딕"/>
                <w:color w:val="auto"/>
              </w:rPr>
              <w:t>Describe the results obtained after performing the test procedure.</w:t>
            </w:r>
          </w:p>
        </w:tc>
      </w:tr>
      <w:tr w:rsidR="008803BB" w:rsidRPr="00F80E6D" w14:paraId="6B93F57A"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0F7AACE1" w14:textId="41CCA795" w:rsidR="008803BB" w:rsidRPr="003B5BA5" w:rsidRDefault="00B624D2" w:rsidP="008803BB">
            <w:pPr>
              <w:pStyle w:val="-1"/>
              <w:spacing w:before="0" w:after="0"/>
              <w:rPr>
                <w:rFonts w:ascii="맑은 고딕" w:eastAsia="맑은 고딕" w:hAnsi="맑은 고딕"/>
                <w:color w:val="auto"/>
              </w:rPr>
            </w:pPr>
            <w:r w:rsidRPr="003B5BA5">
              <w:rPr>
                <w:rFonts w:ascii="맑은 고딕" w:eastAsia="맑은 고딕" w:hAnsi="맑은 고딕" w:hint="eastAsia"/>
                <w:color w:val="auto"/>
              </w:rPr>
              <w:t>Priority</w:t>
            </w:r>
          </w:p>
        </w:tc>
        <w:tc>
          <w:tcPr>
            <w:tcW w:w="6521" w:type="dxa"/>
            <w:tcBorders>
              <w:top w:val="single" w:sz="6" w:space="0" w:color="000000"/>
              <w:left w:val="single" w:sz="6" w:space="0" w:color="000000"/>
              <w:bottom w:val="single" w:sz="6" w:space="0" w:color="000000"/>
              <w:right w:val="single" w:sz="6" w:space="0" w:color="000000"/>
            </w:tcBorders>
            <w:vAlign w:val="center"/>
          </w:tcPr>
          <w:p w14:paraId="7046EA35" w14:textId="1EAF983D" w:rsidR="008803BB" w:rsidRPr="003B5BA5" w:rsidRDefault="00523266" w:rsidP="008803BB">
            <w:pPr>
              <w:pStyle w:val="-1"/>
              <w:spacing w:before="0" w:after="0"/>
              <w:rPr>
                <w:rFonts w:ascii="맑은 고딕" w:eastAsia="맑은 고딕" w:hAnsi="맑은 고딕"/>
                <w:color w:val="auto"/>
              </w:rPr>
            </w:pPr>
            <w:r w:rsidRPr="00523266">
              <w:rPr>
                <w:rFonts w:ascii="맑은 고딕" w:eastAsia="맑은 고딕" w:hAnsi="맑은 고딕"/>
                <w:color w:val="auto"/>
              </w:rPr>
              <w:t>Write the priority of test cases.</w:t>
            </w:r>
          </w:p>
        </w:tc>
      </w:tr>
      <w:tr w:rsidR="008803BB" w:rsidRPr="00F80E6D" w14:paraId="7A8E9AEA" w14:textId="77777777" w:rsidTr="001E316A">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14:paraId="6263D97B" w14:textId="4A9934B1" w:rsidR="008803BB" w:rsidRPr="003B5BA5" w:rsidRDefault="008803BB" w:rsidP="008803BB">
            <w:pPr>
              <w:pStyle w:val="-1"/>
              <w:spacing w:before="0" w:after="0"/>
              <w:rPr>
                <w:rFonts w:ascii="맑은 고딕" w:eastAsia="맑은 고딕" w:hAnsi="맑은 고딕"/>
                <w:color w:val="auto"/>
              </w:rPr>
            </w:pPr>
            <w:r w:rsidRPr="003B5BA5">
              <w:rPr>
                <w:rFonts w:ascii="맑은 고딕" w:eastAsia="맑은 고딕" w:hAnsi="맑은 고딕"/>
                <w:color w:val="auto"/>
              </w:rPr>
              <w:t>TC Design Technique</w:t>
            </w:r>
          </w:p>
        </w:tc>
        <w:tc>
          <w:tcPr>
            <w:tcW w:w="6521" w:type="dxa"/>
            <w:tcBorders>
              <w:top w:val="single" w:sz="6" w:space="0" w:color="000000"/>
              <w:left w:val="single" w:sz="6" w:space="0" w:color="000000"/>
              <w:bottom w:val="single" w:sz="6" w:space="0" w:color="000000"/>
              <w:right w:val="single" w:sz="6" w:space="0" w:color="000000"/>
            </w:tcBorders>
            <w:vAlign w:val="center"/>
          </w:tcPr>
          <w:p w14:paraId="2B9B295D" w14:textId="65327909" w:rsidR="008803BB" w:rsidRPr="003B5BA5" w:rsidRDefault="00523266" w:rsidP="008803BB">
            <w:pPr>
              <w:pStyle w:val="-1"/>
              <w:spacing w:before="0" w:after="0"/>
              <w:rPr>
                <w:rFonts w:ascii="맑은 고딕" w:eastAsia="맑은 고딕" w:hAnsi="맑은 고딕"/>
                <w:color w:val="auto"/>
              </w:rPr>
            </w:pPr>
            <w:r w:rsidRPr="00523266">
              <w:rPr>
                <w:rFonts w:ascii="맑은 고딕" w:eastAsia="맑은 고딕" w:hAnsi="맑은 고딕"/>
                <w:color w:val="auto"/>
              </w:rPr>
              <w:t>Select and fill out Analysis of Requirements, Equivalence Partitioning, Analysis of Boundary Value, State Transition Testing, and Error Guessing.</w:t>
            </w:r>
          </w:p>
        </w:tc>
      </w:tr>
    </w:tbl>
    <w:p w14:paraId="631CAE07" w14:textId="77777777" w:rsidR="004E4641" w:rsidRPr="00F80E6D" w:rsidRDefault="004E4641" w:rsidP="00BB1B20">
      <w:pPr>
        <w:pStyle w:val="a4"/>
        <w:rPr>
          <w:rFonts w:ascii="맑은 고딕" w:hAnsi="맑은 고딕"/>
          <w:color w:val="auto"/>
        </w:rPr>
      </w:pPr>
    </w:p>
    <w:p w14:paraId="609C0C51" w14:textId="77777777" w:rsidR="00523266" w:rsidRPr="00523266" w:rsidRDefault="00523266" w:rsidP="00523266">
      <w:pPr>
        <w:pStyle w:val="a4"/>
        <w:rPr>
          <w:rFonts w:ascii="맑은 고딕" w:hAnsi="맑은 고딕"/>
          <w:color w:val="auto"/>
        </w:rPr>
      </w:pPr>
      <w:r w:rsidRPr="00523266">
        <w:rPr>
          <w:rFonts w:ascii="맑은 고딕" w:hAnsi="맑은 고딕" w:hint="eastAsia"/>
          <w:color w:val="auto"/>
        </w:rPr>
        <w:t>•</w:t>
      </w:r>
      <w:r w:rsidRPr="00523266">
        <w:rPr>
          <w:rFonts w:ascii="맑은 고딕" w:hAnsi="맑은 고딕"/>
          <w:color w:val="auto"/>
        </w:rPr>
        <w:t xml:space="preserve"> For details on TC Design when writing test cases, refer to the guide below.</w:t>
      </w:r>
    </w:p>
    <w:p w14:paraId="631CAE09" w14:textId="6DB74245" w:rsidR="00BB1B20" w:rsidRPr="00F80E6D" w:rsidRDefault="00523266" w:rsidP="00523266">
      <w:pPr>
        <w:pStyle w:val="a4"/>
        <w:rPr>
          <w:rFonts w:ascii="맑은 고딕" w:hAnsi="맑은 고딕"/>
          <w:color w:val="auto"/>
        </w:rPr>
      </w:pPr>
      <w:r>
        <w:rPr>
          <w:rFonts w:ascii="맑은 고딕" w:hAnsi="맑은 고딕"/>
          <w:color w:val="auto"/>
        </w:rPr>
        <w:t>1</w:t>
      </w:r>
      <w:r w:rsidRPr="00523266">
        <w:rPr>
          <w:rFonts w:ascii="맑은 고딕" w:hAnsi="맑은 고딕"/>
          <w:color w:val="auto"/>
        </w:rPr>
        <w:t>. LGE_VSsmart_SysT_G02_Test Technique Guide</w:t>
      </w:r>
    </w:p>
    <w:p w14:paraId="631CAE0A" w14:textId="77777777" w:rsidR="00BB1B20" w:rsidRPr="00F80E6D" w:rsidRDefault="00BB1B20" w:rsidP="00BB1B20">
      <w:pPr>
        <w:pStyle w:val="a4"/>
        <w:rPr>
          <w:rFonts w:ascii="맑은 고딕" w:hAnsi="맑은 고딕"/>
          <w:color w:val="auto"/>
        </w:rPr>
      </w:pPr>
    </w:p>
    <w:p w14:paraId="631CAE0B" w14:textId="33D34092" w:rsidR="00E85FCA" w:rsidRPr="00A7114C" w:rsidRDefault="00A7114C" w:rsidP="00A7114C">
      <w:pPr>
        <w:pStyle w:val="1"/>
        <w:rPr>
          <w:rFonts w:ascii="맑은 고딕" w:hAnsi="맑은 고딕"/>
          <w:sz w:val="40"/>
        </w:rPr>
      </w:pPr>
      <w:bookmarkStart w:id="43" w:name="_Toc110958498"/>
      <w:r w:rsidRPr="00A7114C">
        <w:rPr>
          <w:rFonts w:ascii="맑은 고딕" w:hAnsi="맑은 고딕"/>
          <w:sz w:val="40"/>
        </w:rPr>
        <w:lastRenderedPageBreak/>
        <w:t>System Integration Test Case Traceability</w:t>
      </w:r>
      <w:bookmarkEnd w:id="43"/>
    </w:p>
    <w:p w14:paraId="631CAE0C" w14:textId="77777777" w:rsidR="00B063D0" w:rsidRPr="00F80E6D" w:rsidRDefault="00B063D0" w:rsidP="00B063D0">
      <w:pPr>
        <w:pStyle w:val="a4"/>
        <w:jc w:val="left"/>
        <w:rPr>
          <w:rFonts w:ascii="맑은 고딕" w:hAnsi="맑은 고딕" w:cs="Arial"/>
          <w:color w:val="auto"/>
        </w:rPr>
      </w:pPr>
    </w:p>
    <w:tbl>
      <w:tblPr>
        <w:tblW w:w="8635"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108"/>
        <w:gridCol w:w="3379"/>
        <w:gridCol w:w="2148"/>
      </w:tblGrid>
      <w:tr w:rsidR="00B063D0" w:rsidRPr="00F80E6D" w14:paraId="631CAE10" w14:textId="77777777" w:rsidTr="001E316A">
        <w:tc>
          <w:tcPr>
            <w:tcW w:w="3108"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E0D"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3379"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E0E"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2148"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E0F"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B063D0" w:rsidRPr="00F80E6D" w14:paraId="631CAE14" w14:textId="77777777" w:rsidTr="00A7114C">
        <w:tc>
          <w:tcPr>
            <w:tcW w:w="3108" w:type="dxa"/>
            <w:shd w:val="clear" w:color="auto" w:fill="auto"/>
          </w:tcPr>
          <w:p w14:paraId="631CAE11" w14:textId="3688793C" w:rsidR="00B063D0" w:rsidRPr="00F80E6D" w:rsidRDefault="00A7114C" w:rsidP="00C56F0F">
            <w:pPr>
              <w:pStyle w:val="a4"/>
              <w:ind w:left="0"/>
              <w:jc w:val="left"/>
              <w:rPr>
                <w:rFonts w:ascii="맑은 고딕" w:hAnsi="맑은 고딕" w:cs="Arial"/>
                <w:color w:val="auto"/>
                <w:szCs w:val="20"/>
              </w:rPr>
            </w:pPr>
            <w:r w:rsidRPr="00A7114C">
              <w:rPr>
                <w:rFonts w:ascii="맑은 고딕" w:hAnsi="맑은 고딕" w:cs="Arial"/>
                <w:color w:val="auto"/>
                <w:szCs w:val="20"/>
              </w:rPr>
              <w:t>The system integration tester defines the traceability between the system integration test case and the system architecture design.</w:t>
            </w:r>
          </w:p>
        </w:tc>
        <w:tc>
          <w:tcPr>
            <w:tcW w:w="3379" w:type="dxa"/>
            <w:shd w:val="clear" w:color="auto" w:fill="auto"/>
          </w:tcPr>
          <w:p w14:paraId="631CAE12" w14:textId="05D7B4A5" w:rsidR="00B063D0" w:rsidRPr="00F80E6D" w:rsidRDefault="00A7114C" w:rsidP="001E316A">
            <w:pPr>
              <w:pStyle w:val="a4"/>
              <w:ind w:left="0"/>
              <w:jc w:val="left"/>
              <w:rPr>
                <w:rFonts w:ascii="맑은 고딕" w:hAnsi="맑은 고딕" w:cs="Arial"/>
                <w:color w:val="auto"/>
                <w:szCs w:val="20"/>
              </w:rPr>
            </w:pPr>
            <w:r>
              <w:rPr>
                <w:rFonts w:ascii="맑은 고딕" w:hAnsi="맑은 고딕" w:cs="Arial"/>
                <w:color w:val="auto"/>
                <w:szCs w:val="20"/>
              </w:rPr>
              <w:t xml:space="preserve">4.1 </w:t>
            </w:r>
            <w:r w:rsidRPr="00A7114C">
              <w:rPr>
                <w:rFonts w:ascii="맑은 고딕" w:hAnsi="맑은 고딕" w:cs="Arial"/>
                <w:color w:val="auto"/>
                <w:szCs w:val="20"/>
              </w:rPr>
              <w:t>Definition of trace relationship between system architecture design [System integration test person]</w:t>
            </w:r>
          </w:p>
        </w:tc>
        <w:tc>
          <w:tcPr>
            <w:tcW w:w="2148" w:type="dxa"/>
            <w:shd w:val="clear" w:color="auto" w:fill="auto"/>
          </w:tcPr>
          <w:p w14:paraId="631CAE13" w14:textId="23516D38" w:rsidR="00B063D0" w:rsidRPr="00F80E6D" w:rsidRDefault="00A7114C" w:rsidP="00A7114C">
            <w:pPr>
              <w:pStyle w:val="a4"/>
              <w:ind w:left="-4"/>
              <w:jc w:val="left"/>
              <w:rPr>
                <w:rFonts w:ascii="맑은 고딕" w:hAnsi="맑은 고딕" w:cs="Arial"/>
                <w:color w:val="auto"/>
                <w:szCs w:val="20"/>
              </w:rPr>
            </w:pPr>
            <w:r w:rsidRPr="00A7114C">
              <w:rPr>
                <w:rFonts w:ascii="맑은 고딕" w:hAnsi="맑은 고딕" w:cs="Arial"/>
                <w:color w:val="auto"/>
                <w:szCs w:val="20"/>
              </w:rPr>
              <w:t>Requirements Trac</w:t>
            </w:r>
            <w:r>
              <w:rPr>
                <w:rFonts w:ascii="맑은 고딕" w:hAnsi="맑은 고딕" w:cs="Arial"/>
                <w:color w:val="auto"/>
                <w:szCs w:val="20"/>
              </w:rPr>
              <w:t>eability Matrix</w:t>
            </w:r>
          </w:p>
        </w:tc>
      </w:tr>
    </w:tbl>
    <w:p w14:paraId="631CAE15" w14:textId="7CE1CAE1" w:rsidR="00B063D0" w:rsidRPr="00A7114C" w:rsidRDefault="00A7114C" w:rsidP="00B063D0">
      <w:pPr>
        <w:pStyle w:val="2"/>
        <w:rPr>
          <w:rFonts w:ascii="맑은 고딕" w:hAnsi="맑은 고딕"/>
          <w:sz w:val="24"/>
        </w:rPr>
      </w:pPr>
      <w:bookmarkStart w:id="44" w:name="_Toc110958499"/>
      <w:r w:rsidRPr="00A7114C">
        <w:rPr>
          <w:rFonts w:ascii="맑은 고딕" w:hAnsi="맑은 고딕"/>
          <w:sz w:val="24"/>
          <w:szCs w:val="20"/>
        </w:rPr>
        <w:t>Definition of trace relationship between system architecture design</w:t>
      </w:r>
      <w:bookmarkEnd w:id="44"/>
    </w:p>
    <w:p w14:paraId="7E74AFDD" w14:textId="77777777" w:rsidR="00523266" w:rsidRPr="00523266" w:rsidRDefault="00523266" w:rsidP="00523266">
      <w:pPr>
        <w:pStyle w:val="a4"/>
        <w:rPr>
          <w:rFonts w:ascii="맑은 고딕" w:hAnsi="맑은 고딕" w:cs="Arial"/>
          <w:color w:val="auto"/>
          <w:szCs w:val="20"/>
        </w:rPr>
      </w:pPr>
      <w:r w:rsidRPr="00523266">
        <w:rPr>
          <w:rFonts w:ascii="맑은 고딕" w:hAnsi="맑은 고딕" w:cs="Arial"/>
          <w:color w:val="auto"/>
          <w:szCs w:val="20"/>
        </w:rPr>
        <w:t>The system integration tester defines the trace relationship between the system integration test case and the system architecture design document.</w:t>
      </w:r>
    </w:p>
    <w:p w14:paraId="631CAE17" w14:textId="3E8DD6C9" w:rsidR="00B063D0" w:rsidRPr="00F80E6D" w:rsidRDefault="00523266" w:rsidP="00523266">
      <w:pPr>
        <w:pStyle w:val="a4"/>
        <w:rPr>
          <w:rFonts w:ascii="맑은 고딕" w:hAnsi="맑은 고딕"/>
          <w:color w:val="auto"/>
        </w:rPr>
      </w:pPr>
      <w:r w:rsidRPr="00523266">
        <w:rPr>
          <w:rFonts w:ascii="맑은 고딕" w:hAnsi="맑은 고딕" w:cs="Arial"/>
          <w:color w:val="auto"/>
          <w:szCs w:val="20"/>
        </w:rPr>
        <w:t>Consider the following when d</w:t>
      </w:r>
      <w:r>
        <w:rPr>
          <w:rFonts w:ascii="맑은 고딕" w:hAnsi="맑은 고딕" w:cs="Arial"/>
          <w:color w:val="auto"/>
          <w:szCs w:val="20"/>
        </w:rPr>
        <w:t>efining a tracking relationship</w:t>
      </w:r>
      <w:r w:rsidR="00D73ED0" w:rsidRPr="00F80E6D">
        <w:rPr>
          <w:rFonts w:ascii="맑은 고딕" w:hAnsi="맑은 고딕" w:cs="Arial" w:hint="eastAsia"/>
          <w:color w:val="auto"/>
        </w:rPr>
        <w:t>.</w:t>
      </w:r>
    </w:p>
    <w:p w14:paraId="6E1C25D9" w14:textId="77777777" w:rsidR="00523266" w:rsidRPr="00523266" w:rsidRDefault="00523266" w:rsidP="007D03F5">
      <w:pPr>
        <w:pStyle w:val="a4"/>
        <w:ind w:left="1109"/>
        <w:rPr>
          <w:rFonts w:ascii="맑은 고딕" w:hAnsi="맑은 고딕"/>
          <w:color w:val="auto"/>
        </w:rPr>
      </w:pPr>
      <w:r w:rsidRPr="00523266">
        <w:rPr>
          <w:rFonts w:ascii="맑은 고딕" w:hAnsi="맑은 고딕"/>
          <w:color w:val="auto"/>
        </w:rPr>
        <w:t>- In principle, tracing is reflected in the output of 100% development stage without omission of requirements.</w:t>
      </w:r>
    </w:p>
    <w:p w14:paraId="48E4F403" w14:textId="77777777" w:rsidR="00523266" w:rsidRPr="00523266" w:rsidRDefault="00523266" w:rsidP="007D03F5">
      <w:pPr>
        <w:pStyle w:val="a4"/>
        <w:ind w:left="1109"/>
        <w:rPr>
          <w:rFonts w:ascii="맑은 고딕" w:hAnsi="맑은 고딕"/>
          <w:color w:val="auto"/>
        </w:rPr>
      </w:pPr>
      <w:r w:rsidRPr="00523266">
        <w:rPr>
          <w:rFonts w:ascii="맑은 고딕" w:hAnsi="맑은 고딕"/>
          <w:color w:val="auto"/>
        </w:rPr>
        <w:t>- The principle of requirements tracking follows the structure and scope of tracking management of deliverables defined in the 'Requirements Tracking Guide' document.</w:t>
      </w:r>
    </w:p>
    <w:p w14:paraId="1271EC70" w14:textId="77777777" w:rsidR="00523266" w:rsidRPr="00523266" w:rsidRDefault="00523266" w:rsidP="007D03F5">
      <w:pPr>
        <w:pStyle w:val="a4"/>
        <w:ind w:left="1109"/>
        <w:rPr>
          <w:rFonts w:ascii="맑은 고딕" w:hAnsi="맑은 고딕"/>
          <w:color w:val="auto"/>
        </w:rPr>
      </w:pPr>
      <w:r w:rsidRPr="00523266">
        <w:rPr>
          <w:rFonts w:ascii="맑은 고딕" w:hAnsi="맑은 고딕"/>
          <w:color w:val="auto"/>
        </w:rPr>
        <w:t xml:space="preserve">- Requirements tracing manages the trace relationship by selecting either the Tool (ex. </w:t>
      </w:r>
      <w:proofErr w:type="spellStart"/>
      <w:r w:rsidRPr="00523266">
        <w:rPr>
          <w:rFonts w:ascii="맑은 고딕" w:hAnsi="맑은 고딕"/>
          <w:color w:val="auto"/>
        </w:rPr>
        <w:t>codeBeamer</w:t>
      </w:r>
      <w:proofErr w:type="spellEnd"/>
      <w:r w:rsidRPr="00523266">
        <w:rPr>
          <w:rFonts w:ascii="맑은 고딕" w:hAnsi="맑은 고딕"/>
          <w:color w:val="auto"/>
        </w:rPr>
        <w:t>, DOORS) or the Requirements Trace Table (RTM) as the trace management tool.</w:t>
      </w:r>
    </w:p>
    <w:p w14:paraId="378833E5" w14:textId="77777777" w:rsidR="00523266" w:rsidRPr="00523266" w:rsidRDefault="00523266" w:rsidP="007D03F5">
      <w:pPr>
        <w:pStyle w:val="a4"/>
        <w:ind w:left="1109"/>
        <w:rPr>
          <w:rFonts w:ascii="맑은 고딕" w:hAnsi="맑은 고딕"/>
          <w:color w:val="auto"/>
        </w:rPr>
      </w:pPr>
      <w:r w:rsidRPr="00523266">
        <w:rPr>
          <w:rFonts w:ascii="맑은 고딕" w:hAnsi="맑은 고딕"/>
          <w:color w:val="auto"/>
        </w:rPr>
        <w:t>- A traceability relationship can be defined during the creation or completion of a requirement or traceable artifact.</w:t>
      </w:r>
    </w:p>
    <w:p w14:paraId="7F3B9C4C" w14:textId="77777777" w:rsidR="00523266" w:rsidRPr="00523266" w:rsidRDefault="00523266" w:rsidP="007D03F5">
      <w:pPr>
        <w:pStyle w:val="a4"/>
        <w:ind w:left="1109"/>
        <w:rPr>
          <w:rFonts w:ascii="맑은 고딕" w:hAnsi="맑은 고딕"/>
          <w:color w:val="auto"/>
        </w:rPr>
      </w:pPr>
      <w:r w:rsidRPr="00523266">
        <w:rPr>
          <w:rFonts w:ascii="맑은 고딕" w:hAnsi="맑은 고딕"/>
          <w:color w:val="auto"/>
        </w:rPr>
        <w:t>- If requirements or traceable artifacts are changed, review whether the traceability should be adjusted due to the change and reset the traceability.</w:t>
      </w:r>
    </w:p>
    <w:p w14:paraId="631CAE1D" w14:textId="55931AF4" w:rsidR="003C74DE" w:rsidRDefault="00523266" w:rsidP="007D03F5">
      <w:pPr>
        <w:pStyle w:val="a4"/>
        <w:ind w:left="1109"/>
        <w:rPr>
          <w:rFonts w:ascii="맑은 고딕" w:hAnsi="맑은 고딕"/>
          <w:color w:val="auto"/>
        </w:rPr>
      </w:pPr>
      <w:r w:rsidRPr="00523266">
        <w:rPr>
          <w:rFonts w:ascii="맑은 고딕" w:hAnsi="맑은 고딕"/>
          <w:color w:val="auto"/>
        </w:rPr>
        <w:t>- The structure and scope of tracking management and tracking management tools can be adjusted and used according to the characteristics of the projec</w:t>
      </w:r>
      <w:r>
        <w:rPr>
          <w:rFonts w:ascii="맑은 고딕" w:hAnsi="맑은 고딕"/>
          <w:color w:val="auto"/>
        </w:rPr>
        <w:t>t (</w:t>
      </w:r>
      <w:proofErr w:type="spellStart"/>
      <w:r>
        <w:rPr>
          <w:rFonts w:ascii="맑은 고딕" w:hAnsi="맑은 고딕"/>
          <w:color w:val="auto"/>
        </w:rPr>
        <w:t>eg</w:t>
      </w:r>
      <w:proofErr w:type="spellEnd"/>
      <w:r>
        <w:rPr>
          <w:rFonts w:ascii="맑은 고딕" w:hAnsi="맑은 고딕"/>
          <w:color w:val="auto"/>
        </w:rPr>
        <w:t>, development environment)</w:t>
      </w:r>
      <w:r w:rsidR="003C74DE" w:rsidRPr="00F80E6D">
        <w:rPr>
          <w:rFonts w:ascii="맑은 고딕" w:hAnsi="맑은 고딕" w:hint="eastAsia"/>
          <w:color w:val="auto"/>
        </w:rPr>
        <w:t>.</w:t>
      </w:r>
    </w:p>
    <w:p w14:paraId="631CAE1E" w14:textId="77777777" w:rsidR="004E4641" w:rsidRPr="00F80E6D" w:rsidRDefault="004E4641" w:rsidP="004E4641">
      <w:pPr>
        <w:pStyle w:val="a4"/>
        <w:ind w:left="1509"/>
        <w:rPr>
          <w:rFonts w:ascii="맑은 고딕" w:hAnsi="맑은 고딕"/>
          <w:color w:val="auto"/>
        </w:rPr>
      </w:pPr>
    </w:p>
    <w:p w14:paraId="631CAE1F" w14:textId="0643B1E9" w:rsidR="00BB1B20" w:rsidRPr="00F80E6D" w:rsidRDefault="007D03F5" w:rsidP="00BB1B20">
      <w:pPr>
        <w:pStyle w:val="a4"/>
        <w:rPr>
          <w:rFonts w:ascii="맑은 고딕" w:hAnsi="맑은 고딕"/>
          <w:color w:val="auto"/>
        </w:rPr>
      </w:pPr>
      <w:r w:rsidRPr="007D03F5">
        <w:rPr>
          <w:rFonts w:ascii="맑은 고딕" w:hAnsi="맑은 고딕" w:cs="Arial"/>
          <w:color w:val="auto"/>
          <w:szCs w:val="20"/>
        </w:rPr>
        <w:t>The system integration tester reinforces the test case when chec</w:t>
      </w:r>
      <w:r>
        <w:rPr>
          <w:rFonts w:ascii="맑은 고딕" w:hAnsi="맑은 고딕" w:cs="Arial"/>
          <w:color w:val="auto"/>
          <w:szCs w:val="20"/>
        </w:rPr>
        <w:t>king omissions through tracking</w:t>
      </w:r>
      <w:r w:rsidR="00BB1B20" w:rsidRPr="00F80E6D">
        <w:rPr>
          <w:rFonts w:ascii="맑은 고딕" w:hAnsi="맑은 고딕" w:hint="eastAsia"/>
          <w:color w:val="auto"/>
        </w:rPr>
        <w:t>.</w:t>
      </w:r>
    </w:p>
    <w:p w14:paraId="631CAE20" w14:textId="77777777" w:rsidR="00BB1B20" w:rsidRPr="00F80E6D" w:rsidRDefault="00BB1B20" w:rsidP="00BB1B20">
      <w:pPr>
        <w:pStyle w:val="a4"/>
        <w:rPr>
          <w:rFonts w:ascii="맑은 고딕" w:hAnsi="맑은 고딕"/>
          <w:color w:val="auto"/>
        </w:rPr>
      </w:pPr>
    </w:p>
    <w:p w14:paraId="340B21E2" w14:textId="650A7F3E" w:rsidR="007D03F5" w:rsidRPr="007D03F5" w:rsidRDefault="007D03F5" w:rsidP="007D03F5">
      <w:pPr>
        <w:pStyle w:val="a4"/>
        <w:numPr>
          <w:ilvl w:val="0"/>
          <w:numId w:val="15"/>
        </w:numPr>
        <w:rPr>
          <w:rFonts w:ascii="맑은 고딕" w:hAnsi="맑은 고딕"/>
          <w:color w:val="auto"/>
        </w:rPr>
      </w:pPr>
      <w:r w:rsidRPr="007D03F5">
        <w:rPr>
          <w:rFonts w:ascii="맑은 고딕" w:hAnsi="맑은 고딕"/>
          <w:color w:val="auto"/>
        </w:rPr>
        <w:t>For details on tracking management when defining a tracking relationship, refer to the guide below.</w:t>
      </w:r>
    </w:p>
    <w:p w14:paraId="631CAE22" w14:textId="79FA507C" w:rsidR="00BB1B20" w:rsidRPr="007D03F5" w:rsidRDefault="007D03F5" w:rsidP="005A1DD8">
      <w:pPr>
        <w:pStyle w:val="a4"/>
        <w:numPr>
          <w:ilvl w:val="0"/>
          <w:numId w:val="15"/>
        </w:numPr>
        <w:rPr>
          <w:rFonts w:ascii="맑은 고딕" w:hAnsi="맑은 고딕"/>
          <w:color w:val="auto"/>
        </w:rPr>
      </w:pPr>
      <w:r>
        <w:rPr>
          <w:rFonts w:ascii="맑은 고딕" w:hAnsi="맑은 고딕"/>
          <w:color w:val="auto"/>
        </w:rPr>
        <w:t>1</w:t>
      </w:r>
      <w:r w:rsidRPr="007D03F5">
        <w:rPr>
          <w:rFonts w:ascii="맑은 고딕" w:hAnsi="맑은 고딕"/>
          <w:color w:val="auto"/>
        </w:rPr>
        <w:t>. LGE_VSsmart_REQM_G01_Product Traceability Guide</w:t>
      </w:r>
    </w:p>
    <w:p w14:paraId="631CAE23" w14:textId="77777777" w:rsidR="00BB1B20" w:rsidRPr="00F80E6D" w:rsidRDefault="00BB1B20" w:rsidP="00DE00B1">
      <w:pPr>
        <w:pStyle w:val="a4"/>
        <w:rPr>
          <w:rFonts w:ascii="맑은 고딕" w:hAnsi="맑은 고딕"/>
          <w:color w:val="auto"/>
        </w:rPr>
      </w:pPr>
    </w:p>
    <w:p w14:paraId="631CAE24" w14:textId="3D072832" w:rsidR="008405EA" w:rsidRPr="00F80E6D" w:rsidRDefault="00A7114C" w:rsidP="00A7114C">
      <w:pPr>
        <w:pStyle w:val="1"/>
        <w:rPr>
          <w:rFonts w:ascii="맑은 고딕" w:hAnsi="맑은 고딕"/>
        </w:rPr>
      </w:pPr>
      <w:bookmarkStart w:id="45" w:name="_Toc110958500"/>
      <w:r w:rsidRPr="00A7114C">
        <w:rPr>
          <w:rFonts w:ascii="맑은 고딕" w:hAnsi="맑은 고딕"/>
        </w:rPr>
        <w:lastRenderedPageBreak/>
        <w:t>System integration test case review</w:t>
      </w:r>
      <w:bookmarkEnd w:id="45"/>
    </w:p>
    <w:p w14:paraId="631CAE25" w14:textId="77777777" w:rsidR="008405EA" w:rsidRPr="00F80E6D" w:rsidRDefault="008405EA" w:rsidP="008405E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108"/>
        <w:gridCol w:w="3379"/>
        <w:gridCol w:w="2147"/>
      </w:tblGrid>
      <w:tr w:rsidR="008405EA" w:rsidRPr="00F80E6D" w14:paraId="631CAE29" w14:textId="77777777" w:rsidTr="001E316A">
        <w:tc>
          <w:tcPr>
            <w:tcW w:w="3108"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E26" w14:textId="77777777" w:rsidR="008405EA" w:rsidRPr="00F80E6D" w:rsidRDefault="008405EA" w:rsidP="002D1BC6">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3379"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E27" w14:textId="77777777" w:rsidR="008405EA" w:rsidRPr="00F80E6D" w:rsidRDefault="008405EA" w:rsidP="002D1BC6">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2147"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E28" w14:textId="77777777" w:rsidR="008405EA" w:rsidRPr="00F80E6D" w:rsidRDefault="008405EA" w:rsidP="002D1BC6">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8405EA" w:rsidRPr="00F80E6D" w14:paraId="631CAE2F" w14:textId="77777777" w:rsidTr="001E316A">
        <w:tc>
          <w:tcPr>
            <w:tcW w:w="3108" w:type="dxa"/>
            <w:shd w:val="clear" w:color="auto" w:fill="auto"/>
          </w:tcPr>
          <w:p w14:paraId="631CAE2A" w14:textId="3E4F5004" w:rsidR="008405EA" w:rsidRPr="00F80E6D" w:rsidRDefault="00A7114C" w:rsidP="002D1BC6">
            <w:pPr>
              <w:pStyle w:val="a4"/>
              <w:ind w:left="0"/>
              <w:jc w:val="left"/>
              <w:rPr>
                <w:rFonts w:ascii="맑은 고딕" w:hAnsi="맑은 고딕" w:cs="Arial"/>
                <w:color w:val="auto"/>
                <w:szCs w:val="20"/>
              </w:rPr>
            </w:pPr>
            <w:r w:rsidRPr="00A7114C">
              <w:rPr>
                <w:rFonts w:ascii="맑은 고딕" w:hAnsi="맑은 고딕" w:cs="Arial"/>
                <w:color w:val="auto"/>
                <w:szCs w:val="20"/>
              </w:rPr>
              <w:t>System integration test managers review system integration test cases with stakeholders.</w:t>
            </w:r>
          </w:p>
        </w:tc>
        <w:tc>
          <w:tcPr>
            <w:tcW w:w="3379" w:type="dxa"/>
            <w:shd w:val="clear" w:color="auto" w:fill="auto"/>
          </w:tcPr>
          <w:p w14:paraId="68661FEF"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5.1 Preparing for Review Meeting [System Integration Test Manager]</w:t>
            </w:r>
          </w:p>
          <w:p w14:paraId="30E40A11"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5.2 Conduct a review meeting [System Integration Test Manager]</w:t>
            </w:r>
          </w:p>
          <w:p w14:paraId="631CAE2D" w14:textId="3762EA6B" w:rsidR="008405EA" w:rsidRPr="00F80E6D" w:rsidRDefault="00A7114C" w:rsidP="00A7114C">
            <w:pPr>
              <w:pStyle w:val="a4"/>
              <w:ind w:left="0"/>
              <w:jc w:val="left"/>
              <w:rPr>
                <w:rFonts w:ascii="맑은 고딕" w:hAnsi="맑은 고딕" w:cs="Arial"/>
                <w:color w:val="auto"/>
                <w:szCs w:val="20"/>
              </w:rPr>
            </w:pPr>
            <w:r w:rsidRPr="00A7114C">
              <w:rPr>
                <w:rFonts w:ascii="맑은 고딕" w:hAnsi="맑은 고딕" w:cs="Arial"/>
                <w:color w:val="auto"/>
                <w:szCs w:val="20"/>
              </w:rPr>
              <w:t>5.3 System integration test case supplement [System integration test person in charge]</w:t>
            </w:r>
          </w:p>
        </w:tc>
        <w:tc>
          <w:tcPr>
            <w:tcW w:w="2147" w:type="dxa"/>
            <w:shd w:val="clear" w:color="auto" w:fill="auto"/>
          </w:tcPr>
          <w:p w14:paraId="631CAE2E" w14:textId="7C11939F" w:rsidR="008405EA" w:rsidRPr="00F80E6D" w:rsidRDefault="00A7114C" w:rsidP="002D1BC6">
            <w:pPr>
              <w:pStyle w:val="a4"/>
              <w:ind w:left="-4"/>
              <w:jc w:val="left"/>
              <w:rPr>
                <w:rFonts w:ascii="맑은 고딕" w:hAnsi="맑은 고딕" w:cs="Arial"/>
                <w:color w:val="auto"/>
                <w:szCs w:val="20"/>
              </w:rPr>
            </w:pPr>
            <w:r w:rsidRPr="00A7114C">
              <w:rPr>
                <w:rFonts w:ascii="맑은 고딕" w:hAnsi="맑은 고딕" w:cs="Arial"/>
                <w:color w:val="auto"/>
                <w:szCs w:val="20"/>
              </w:rPr>
              <w:t>System Integration Test Case, VR Report</w:t>
            </w:r>
          </w:p>
        </w:tc>
      </w:tr>
    </w:tbl>
    <w:p w14:paraId="631CAE30" w14:textId="35D2FBCE" w:rsidR="003C74DE" w:rsidRPr="00F80E6D" w:rsidRDefault="00A7114C" w:rsidP="003C74DE">
      <w:pPr>
        <w:pStyle w:val="2"/>
        <w:rPr>
          <w:rFonts w:ascii="맑은 고딕" w:hAnsi="맑은 고딕"/>
        </w:rPr>
      </w:pPr>
      <w:bookmarkStart w:id="46" w:name="_Toc110958501"/>
      <w:r w:rsidRPr="00A7114C">
        <w:rPr>
          <w:rFonts w:ascii="맑은 고딕" w:hAnsi="맑은 고딕"/>
          <w:szCs w:val="20"/>
        </w:rPr>
        <w:t>Preparing for Review Meeting</w:t>
      </w:r>
      <w:bookmarkEnd w:id="46"/>
    </w:p>
    <w:p w14:paraId="631CAE31" w14:textId="2F7CE30B" w:rsidR="003C74DE" w:rsidRPr="00F80E6D" w:rsidRDefault="007D03F5" w:rsidP="003C74DE">
      <w:pPr>
        <w:pStyle w:val="a4"/>
        <w:rPr>
          <w:rFonts w:ascii="맑은 고딕" w:hAnsi="맑은 고딕"/>
          <w:color w:val="auto"/>
        </w:rPr>
      </w:pPr>
      <w:r w:rsidRPr="007D03F5">
        <w:rPr>
          <w:rFonts w:ascii="맑은 고딕" w:hAnsi="맑은 고딕" w:cs="Arial"/>
          <w:color w:val="auto"/>
          <w:szCs w:val="20"/>
        </w:rPr>
        <w:t>The system integration test manager identifies the review participant</w:t>
      </w:r>
      <w:r>
        <w:rPr>
          <w:rFonts w:ascii="맑은 고딕" w:hAnsi="맑은 고딕" w:cs="Arial"/>
          <w:color w:val="auto"/>
          <w:szCs w:val="20"/>
        </w:rPr>
        <w:t>s and convenes a review meeting</w:t>
      </w:r>
      <w:r w:rsidR="00DE00B1">
        <w:rPr>
          <w:rFonts w:ascii="맑은 고딕" w:hAnsi="맑은 고딕" w:hint="eastAsia"/>
          <w:color w:val="auto"/>
        </w:rPr>
        <w:t>.</w:t>
      </w:r>
    </w:p>
    <w:p w14:paraId="631CAE32" w14:textId="6F85BEDC" w:rsidR="003C74DE" w:rsidRPr="00F80E6D" w:rsidRDefault="007D03F5" w:rsidP="007D03F5">
      <w:pPr>
        <w:pStyle w:val="a4"/>
        <w:numPr>
          <w:ilvl w:val="0"/>
          <w:numId w:val="27"/>
        </w:numPr>
        <w:rPr>
          <w:rFonts w:ascii="맑은 고딕" w:hAnsi="맑은 고딕"/>
          <w:color w:val="auto"/>
        </w:rPr>
      </w:pPr>
      <w:r w:rsidRPr="007D03F5">
        <w:rPr>
          <w:rFonts w:ascii="맑은 고딕" w:hAnsi="맑은 고딕"/>
          <w:color w:val="auto"/>
        </w:rPr>
        <w:t>Ensure that the deli</w:t>
      </w:r>
      <w:r>
        <w:rPr>
          <w:rFonts w:ascii="맑은 고딕" w:hAnsi="맑은 고딕"/>
          <w:color w:val="auto"/>
        </w:rPr>
        <w:t>verables under review are ready</w:t>
      </w:r>
      <w:r w:rsidR="003C74DE" w:rsidRPr="00F80E6D">
        <w:rPr>
          <w:rFonts w:ascii="맑은 고딕" w:hAnsi="맑은 고딕" w:hint="eastAsia"/>
          <w:color w:val="auto"/>
        </w:rPr>
        <w:t>.</w:t>
      </w:r>
    </w:p>
    <w:p w14:paraId="631CAE33" w14:textId="4495B977" w:rsidR="003C74DE" w:rsidRPr="00F80E6D" w:rsidRDefault="007D03F5" w:rsidP="007D03F5">
      <w:pPr>
        <w:pStyle w:val="a4"/>
        <w:numPr>
          <w:ilvl w:val="1"/>
          <w:numId w:val="27"/>
        </w:numPr>
        <w:rPr>
          <w:rFonts w:ascii="맑은 고딕" w:hAnsi="맑은 고딕"/>
          <w:color w:val="auto"/>
        </w:rPr>
      </w:pPr>
      <w:r w:rsidRPr="007D03F5">
        <w:rPr>
          <w:rFonts w:ascii="맑은 고딕" w:hAnsi="맑은 고딕"/>
          <w:color w:val="auto"/>
        </w:rPr>
        <w:t>The subject of review may be system integration test cases</w:t>
      </w:r>
      <w:r w:rsidR="00DE00B1">
        <w:rPr>
          <w:rFonts w:ascii="맑은 고딕" w:hAnsi="맑은 고딕" w:hint="eastAsia"/>
          <w:color w:val="auto"/>
        </w:rPr>
        <w:t>.</w:t>
      </w:r>
    </w:p>
    <w:p w14:paraId="631CAE34" w14:textId="6414D517" w:rsidR="003C74DE" w:rsidRPr="00F80E6D" w:rsidRDefault="007D03F5" w:rsidP="007D03F5">
      <w:pPr>
        <w:pStyle w:val="a4"/>
        <w:numPr>
          <w:ilvl w:val="0"/>
          <w:numId w:val="27"/>
        </w:numPr>
        <w:rPr>
          <w:rFonts w:ascii="맑은 고딕" w:hAnsi="맑은 고딕"/>
          <w:color w:val="auto"/>
        </w:rPr>
      </w:pPr>
      <w:r w:rsidRPr="007D03F5">
        <w:rPr>
          <w:rFonts w:ascii="맑은 고딕" w:hAnsi="맑은 고딕"/>
          <w:color w:val="auto"/>
        </w:rPr>
        <w:t>Prepare a review checklist</w:t>
      </w:r>
      <w:r w:rsidR="003C74DE" w:rsidRPr="00F80E6D">
        <w:rPr>
          <w:rFonts w:ascii="맑은 고딕" w:hAnsi="맑은 고딕" w:hint="eastAsia"/>
          <w:color w:val="auto"/>
        </w:rPr>
        <w:t>.</w:t>
      </w:r>
    </w:p>
    <w:p w14:paraId="631CAE35" w14:textId="035A7E81" w:rsidR="003C74DE" w:rsidRPr="00F80E6D" w:rsidRDefault="007D03F5" w:rsidP="007D03F5">
      <w:pPr>
        <w:pStyle w:val="a4"/>
        <w:numPr>
          <w:ilvl w:val="1"/>
          <w:numId w:val="27"/>
        </w:numPr>
        <w:rPr>
          <w:rFonts w:ascii="맑은 고딕" w:hAnsi="맑은 고딕"/>
          <w:color w:val="auto"/>
        </w:rPr>
      </w:pPr>
      <w:r w:rsidRPr="007D03F5">
        <w:rPr>
          <w:rFonts w:ascii="맑은 고딕" w:hAnsi="맑은 고딕"/>
          <w:color w:val="auto"/>
        </w:rPr>
        <w:t>You can select the items to be reviewed from the standard checklist and add items to be reviewed if necessary</w:t>
      </w:r>
      <w:r w:rsidR="00DE00B1">
        <w:rPr>
          <w:rFonts w:ascii="맑은 고딕" w:hAnsi="맑은 고딕" w:hint="eastAsia"/>
          <w:color w:val="auto"/>
        </w:rPr>
        <w:t>.</w:t>
      </w:r>
    </w:p>
    <w:p w14:paraId="631CAE36" w14:textId="5C887CF0" w:rsidR="003C74DE" w:rsidRPr="00F80E6D" w:rsidRDefault="007D03F5" w:rsidP="007D03F5">
      <w:pPr>
        <w:pStyle w:val="a4"/>
        <w:numPr>
          <w:ilvl w:val="0"/>
          <w:numId w:val="27"/>
        </w:numPr>
        <w:rPr>
          <w:rFonts w:ascii="맑은 고딕" w:hAnsi="맑은 고딕"/>
          <w:color w:val="auto"/>
        </w:rPr>
      </w:pPr>
      <w:r w:rsidRPr="007D03F5">
        <w:rPr>
          <w:rFonts w:ascii="맑은 고딕" w:hAnsi="맑은 고딕"/>
          <w:color w:val="auto"/>
        </w:rPr>
        <w:t>Schedule with review participants</w:t>
      </w:r>
      <w:r w:rsidR="003C74DE" w:rsidRPr="00F80E6D">
        <w:rPr>
          <w:rFonts w:ascii="맑은 고딕" w:hAnsi="맑은 고딕" w:hint="eastAsia"/>
          <w:color w:val="auto"/>
        </w:rPr>
        <w:t>.</w:t>
      </w:r>
    </w:p>
    <w:p w14:paraId="631CAE37" w14:textId="36698AB8" w:rsidR="003C74DE" w:rsidRPr="00F80E6D" w:rsidRDefault="007D03F5" w:rsidP="007D03F5">
      <w:pPr>
        <w:pStyle w:val="a4"/>
        <w:numPr>
          <w:ilvl w:val="1"/>
          <w:numId w:val="27"/>
        </w:numPr>
        <w:rPr>
          <w:rFonts w:ascii="맑은 고딕" w:hAnsi="맑은 고딕"/>
          <w:color w:val="auto"/>
        </w:rPr>
      </w:pPr>
      <w:r w:rsidRPr="007D03F5">
        <w:rPr>
          <w:rFonts w:ascii="맑은 고딕" w:hAnsi="맑은 고딕"/>
          <w:color w:val="auto"/>
        </w:rPr>
        <w:t>Required Review Participants: System Integration Test Manager, System Integration Test Manager, System ENG., QA</w:t>
      </w:r>
    </w:p>
    <w:p w14:paraId="631CAE38" w14:textId="112617C9" w:rsidR="003C74DE" w:rsidRPr="00F80E6D" w:rsidRDefault="007D03F5" w:rsidP="007D03F5">
      <w:pPr>
        <w:pStyle w:val="a4"/>
        <w:numPr>
          <w:ilvl w:val="1"/>
          <w:numId w:val="27"/>
        </w:numPr>
        <w:rPr>
          <w:rFonts w:ascii="맑은 고딕" w:hAnsi="맑은 고딕"/>
          <w:color w:val="auto"/>
        </w:rPr>
      </w:pPr>
      <w:r w:rsidRPr="007D03F5">
        <w:rPr>
          <w:rFonts w:ascii="맑은 고딕" w:hAnsi="맑은 고딕"/>
          <w:color w:val="auto"/>
        </w:rPr>
        <w:t>Additional review participants may be selected as needed</w:t>
      </w:r>
      <w:r w:rsidR="00DE00B1">
        <w:rPr>
          <w:rFonts w:ascii="맑은 고딕" w:hAnsi="맑은 고딕" w:hint="eastAsia"/>
          <w:color w:val="auto"/>
        </w:rPr>
        <w:t>.</w:t>
      </w:r>
    </w:p>
    <w:p w14:paraId="631CAE39" w14:textId="5F35CC5A" w:rsidR="003C74DE" w:rsidRPr="00F80E6D" w:rsidRDefault="007D03F5" w:rsidP="007D03F5">
      <w:pPr>
        <w:pStyle w:val="a4"/>
        <w:numPr>
          <w:ilvl w:val="0"/>
          <w:numId w:val="27"/>
        </w:numPr>
        <w:rPr>
          <w:rFonts w:ascii="맑은 고딕" w:hAnsi="맑은 고딕"/>
          <w:color w:val="auto"/>
        </w:rPr>
      </w:pPr>
      <w:r w:rsidRPr="007D03F5">
        <w:rPr>
          <w:rFonts w:ascii="맑은 고딕" w:hAnsi="맑은 고딕"/>
          <w:color w:val="auto"/>
        </w:rPr>
        <w:t>Distribute review materials in advance and convene review meetings</w:t>
      </w:r>
      <w:r w:rsidR="00DE00B1">
        <w:rPr>
          <w:rFonts w:ascii="맑은 고딕" w:hAnsi="맑은 고딕" w:hint="eastAsia"/>
          <w:color w:val="auto"/>
        </w:rPr>
        <w:t>.</w:t>
      </w:r>
    </w:p>
    <w:p w14:paraId="631CAE3A" w14:textId="4A83BF3F" w:rsidR="003C74DE" w:rsidRPr="00F80E6D" w:rsidRDefault="00A7114C" w:rsidP="003C74DE">
      <w:pPr>
        <w:pStyle w:val="2"/>
        <w:rPr>
          <w:rFonts w:ascii="맑은 고딕" w:hAnsi="맑은 고딕"/>
        </w:rPr>
      </w:pPr>
      <w:bookmarkStart w:id="47" w:name="_Toc110958502"/>
      <w:r w:rsidRPr="00A7114C">
        <w:rPr>
          <w:rFonts w:ascii="맑은 고딕" w:hAnsi="맑은 고딕"/>
          <w:szCs w:val="20"/>
        </w:rPr>
        <w:t>Conduct a review meeting</w:t>
      </w:r>
      <w:bookmarkEnd w:id="47"/>
    </w:p>
    <w:p w14:paraId="5D84B8B2" w14:textId="77777777" w:rsidR="007D03F5" w:rsidRPr="007D03F5" w:rsidRDefault="007D03F5" w:rsidP="007D03F5">
      <w:pPr>
        <w:pStyle w:val="a4"/>
        <w:rPr>
          <w:rFonts w:ascii="맑은 고딕" w:hAnsi="맑은 고딕" w:cs="Arial"/>
          <w:color w:val="auto"/>
          <w:szCs w:val="20"/>
        </w:rPr>
      </w:pPr>
      <w:r w:rsidRPr="007D03F5">
        <w:rPr>
          <w:rFonts w:ascii="맑은 고딕" w:hAnsi="맑은 고딕" w:cs="Arial"/>
          <w:color w:val="auto"/>
          <w:szCs w:val="20"/>
        </w:rPr>
        <w:t>The system integration test manager conducts a review meeting based on the review checklist.</w:t>
      </w:r>
    </w:p>
    <w:p w14:paraId="631CAE3C" w14:textId="0C5FF382" w:rsidR="00DE00B1" w:rsidRDefault="007D03F5" w:rsidP="007D03F5">
      <w:pPr>
        <w:pStyle w:val="a4"/>
        <w:rPr>
          <w:rFonts w:ascii="맑은 고딕" w:hAnsi="맑은 고딕"/>
          <w:color w:val="auto"/>
        </w:rPr>
      </w:pPr>
      <w:r w:rsidRPr="007D03F5">
        <w:rPr>
          <w:rFonts w:ascii="맑은 고딕" w:hAnsi="맑은 고딕" w:cs="Arial"/>
          <w:color w:val="auto"/>
          <w:szCs w:val="20"/>
        </w:rPr>
        <w:t>The review should focus on the following: (For detailed checklist, refer to ‘Review Checklist’)</w:t>
      </w:r>
    </w:p>
    <w:p w14:paraId="79FF33B9" w14:textId="77777777" w:rsidR="007D03F5" w:rsidRPr="007D03F5" w:rsidRDefault="007D03F5" w:rsidP="007D03F5">
      <w:pPr>
        <w:pStyle w:val="a4"/>
        <w:ind w:left="1120"/>
        <w:rPr>
          <w:rFonts w:ascii="맑은 고딕" w:hAnsi="맑은 고딕"/>
          <w:color w:val="auto"/>
        </w:rPr>
      </w:pPr>
      <w:r w:rsidRPr="007D03F5">
        <w:rPr>
          <w:rFonts w:ascii="맑은 고딕" w:hAnsi="맑은 고딕"/>
          <w:color w:val="auto"/>
        </w:rPr>
        <w:t>- Completeness: Are all TCs defined in the test scope of the test plan designed?</w:t>
      </w:r>
    </w:p>
    <w:p w14:paraId="4E7039F7" w14:textId="77777777" w:rsidR="007D03F5" w:rsidRPr="007D03F5" w:rsidRDefault="007D03F5" w:rsidP="007D03F5">
      <w:pPr>
        <w:pStyle w:val="a4"/>
        <w:ind w:left="1120"/>
        <w:rPr>
          <w:rFonts w:ascii="맑은 고딕" w:hAnsi="맑은 고딕"/>
          <w:color w:val="auto"/>
        </w:rPr>
      </w:pPr>
      <w:r w:rsidRPr="007D03F5">
        <w:rPr>
          <w:rFonts w:ascii="맑은 고딕" w:hAnsi="맑은 고딕"/>
          <w:color w:val="auto"/>
        </w:rPr>
        <w:t>- Consistency: Is the TC defined by reflecting the technique defined in the Test Methodology of the test plan?</w:t>
      </w:r>
    </w:p>
    <w:p w14:paraId="426C9903" w14:textId="77777777" w:rsidR="007D03F5" w:rsidRPr="007D03F5" w:rsidRDefault="007D03F5" w:rsidP="007D03F5">
      <w:pPr>
        <w:pStyle w:val="a4"/>
        <w:ind w:left="1120"/>
        <w:rPr>
          <w:rFonts w:ascii="맑은 고딕" w:hAnsi="맑은 고딕"/>
          <w:color w:val="auto"/>
        </w:rPr>
      </w:pPr>
      <w:r w:rsidRPr="007D03F5">
        <w:rPr>
          <w:rFonts w:ascii="맑은 고딕" w:hAnsi="맑은 고딕"/>
          <w:color w:val="auto"/>
        </w:rPr>
        <w:t>- Traceability: Is a unique ID assigned to the TC? Is the TC defined and traceable?</w:t>
      </w:r>
    </w:p>
    <w:p w14:paraId="631CAE40" w14:textId="65DEFE1A" w:rsidR="004A3198" w:rsidRPr="00F80E6D" w:rsidRDefault="007D03F5" w:rsidP="007D03F5">
      <w:pPr>
        <w:pStyle w:val="a4"/>
        <w:ind w:left="1120"/>
        <w:rPr>
          <w:rFonts w:ascii="맑은 고딕" w:hAnsi="맑은 고딕"/>
          <w:color w:val="auto"/>
        </w:rPr>
      </w:pPr>
      <w:r w:rsidRPr="007D03F5">
        <w:rPr>
          <w:rFonts w:ascii="맑은 고딕" w:hAnsi="맑은 고딕"/>
          <w:color w:val="auto"/>
        </w:rPr>
        <w:t>- Individual TC testability: Are the TC performance procedures, input data, and expected result testable in detail?</w:t>
      </w:r>
    </w:p>
    <w:p w14:paraId="631CAE41" w14:textId="77777777" w:rsidR="003C74DE" w:rsidRPr="00F80E6D" w:rsidRDefault="003C74DE" w:rsidP="003C74DE">
      <w:pPr>
        <w:pStyle w:val="a4"/>
        <w:rPr>
          <w:rFonts w:ascii="맑은 고딕" w:hAnsi="맑은 고딕"/>
          <w:color w:val="auto"/>
        </w:rPr>
      </w:pPr>
    </w:p>
    <w:p w14:paraId="631CAE42" w14:textId="10B32A7C" w:rsidR="003C74DE" w:rsidRPr="00F80E6D" w:rsidRDefault="00A7114C" w:rsidP="003C74DE">
      <w:pPr>
        <w:pStyle w:val="2"/>
        <w:rPr>
          <w:rFonts w:ascii="맑은 고딕" w:hAnsi="맑은 고딕"/>
        </w:rPr>
      </w:pPr>
      <w:bookmarkStart w:id="48" w:name="_Toc110958503"/>
      <w:r w:rsidRPr="00A7114C">
        <w:rPr>
          <w:rFonts w:ascii="맑은 고딕" w:hAnsi="맑은 고딕"/>
          <w:szCs w:val="20"/>
        </w:rPr>
        <w:lastRenderedPageBreak/>
        <w:t>System integration test case supplement</w:t>
      </w:r>
      <w:bookmarkEnd w:id="48"/>
      <w:r w:rsidRPr="00A7114C">
        <w:rPr>
          <w:rFonts w:ascii="맑은 고딕" w:hAnsi="맑은 고딕"/>
          <w:szCs w:val="20"/>
        </w:rPr>
        <w:t xml:space="preserve"> </w:t>
      </w:r>
    </w:p>
    <w:p w14:paraId="40E72A1E" w14:textId="77777777" w:rsidR="007D03F5" w:rsidRPr="007D03F5" w:rsidRDefault="007D03F5" w:rsidP="007D03F5">
      <w:pPr>
        <w:pStyle w:val="a4"/>
        <w:rPr>
          <w:rFonts w:ascii="맑은 고딕" w:hAnsi="맑은 고딕" w:cs="Arial"/>
          <w:color w:val="auto"/>
          <w:szCs w:val="20"/>
        </w:rPr>
      </w:pPr>
      <w:r w:rsidRPr="007D03F5">
        <w:rPr>
          <w:rFonts w:ascii="맑은 고딕" w:hAnsi="맑은 고딕" w:cs="Arial"/>
          <w:color w:val="auto"/>
          <w:szCs w:val="20"/>
        </w:rPr>
        <w:t>The system integration test person supplements the system integration test case based on the review results. VR can be performed again if necessary.</w:t>
      </w:r>
    </w:p>
    <w:p w14:paraId="7F47A779" w14:textId="77777777" w:rsidR="007D03F5" w:rsidRPr="007D03F5" w:rsidRDefault="007D03F5" w:rsidP="007D03F5">
      <w:pPr>
        <w:pStyle w:val="a4"/>
        <w:rPr>
          <w:rFonts w:ascii="맑은 고딕" w:hAnsi="맑은 고딕" w:cs="Arial"/>
          <w:color w:val="auto"/>
          <w:szCs w:val="20"/>
        </w:rPr>
      </w:pPr>
    </w:p>
    <w:p w14:paraId="631CAE45" w14:textId="010FE5AF" w:rsidR="003C74DE" w:rsidRPr="00F80E6D" w:rsidRDefault="007D03F5" w:rsidP="007D03F5">
      <w:pPr>
        <w:pStyle w:val="a4"/>
        <w:rPr>
          <w:rFonts w:ascii="맑은 고딕" w:hAnsi="맑은 고딕"/>
          <w:color w:val="auto"/>
        </w:rPr>
      </w:pPr>
      <w:r w:rsidRPr="007D03F5">
        <w:rPr>
          <w:rFonts w:ascii="맑은 고딕" w:hAnsi="맑은 고딕" w:cs="Arial" w:hint="eastAsia"/>
          <w:color w:val="auto"/>
          <w:szCs w:val="20"/>
        </w:rPr>
        <w:t>※ The detailed review procedure follows the ‘review process’</w:t>
      </w:r>
      <w:r w:rsidR="003C74DE" w:rsidRPr="00F80E6D">
        <w:rPr>
          <w:rFonts w:ascii="맑은 고딕" w:hAnsi="맑은 고딕" w:hint="eastAsia"/>
          <w:color w:val="auto"/>
        </w:rPr>
        <w:t>.</w:t>
      </w:r>
    </w:p>
    <w:p w14:paraId="631CAE46" w14:textId="5A7323C1" w:rsidR="00E85FCA" w:rsidRPr="00A7114C" w:rsidRDefault="00A7114C" w:rsidP="00A7114C">
      <w:pPr>
        <w:pStyle w:val="1"/>
        <w:rPr>
          <w:rFonts w:ascii="맑은 고딕" w:hAnsi="맑은 고딕"/>
          <w:sz w:val="40"/>
        </w:rPr>
      </w:pPr>
      <w:bookmarkStart w:id="49" w:name="_Toc110958504"/>
      <w:r w:rsidRPr="00A7114C">
        <w:rPr>
          <w:rFonts w:ascii="맑은 고딕" w:hAnsi="맑은 고딕"/>
          <w:sz w:val="40"/>
        </w:rPr>
        <w:lastRenderedPageBreak/>
        <w:t>System integration and integration testing</w:t>
      </w:r>
      <w:bookmarkEnd w:id="49"/>
    </w:p>
    <w:p w14:paraId="631CAE47" w14:textId="77777777" w:rsidR="00B063D0" w:rsidRPr="00F80E6D"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4242"/>
        <w:gridCol w:w="3118"/>
        <w:gridCol w:w="1274"/>
      </w:tblGrid>
      <w:tr w:rsidR="00B063D0" w:rsidRPr="00F80E6D" w14:paraId="631CAE4B" w14:textId="77777777" w:rsidTr="004E4641">
        <w:tc>
          <w:tcPr>
            <w:tcW w:w="4242"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E48"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3118"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E49"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1274"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E4A"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B063D0" w:rsidRPr="00F80E6D" w14:paraId="631CAE54" w14:textId="77777777" w:rsidTr="004E4641">
        <w:tc>
          <w:tcPr>
            <w:tcW w:w="4242" w:type="dxa"/>
            <w:shd w:val="clear" w:color="auto" w:fill="auto"/>
          </w:tcPr>
          <w:p w14:paraId="1B928EC7"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System ENG. proceeds with system integration according to the system integration strategy.</w:t>
            </w:r>
          </w:p>
          <w:p w14:paraId="607C207D"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The system integration test person performs system integration tests according to the schedule set in the system integration test plan, records and handles defects.</w:t>
            </w:r>
          </w:p>
          <w:p w14:paraId="631CAE4E" w14:textId="14F73E18" w:rsidR="00BB1B20" w:rsidRPr="00F80E6D" w:rsidRDefault="00A7114C" w:rsidP="00A7114C">
            <w:pPr>
              <w:pStyle w:val="a4"/>
              <w:ind w:left="0"/>
              <w:jc w:val="left"/>
              <w:rPr>
                <w:rFonts w:ascii="맑은 고딕" w:hAnsi="맑은 고딕" w:cs="Arial"/>
                <w:color w:val="auto"/>
                <w:szCs w:val="20"/>
              </w:rPr>
            </w:pPr>
            <w:r w:rsidRPr="00A7114C">
              <w:rPr>
                <w:rFonts w:ascii="맑은 고딕" w:hAnsi="맑은 고딕" w:cs="Arial"/>
                <w:color w:val="auto"/>
                <w:szCs w:val="20"/>
              </w:rPr>
              <w:t>The system integration test manager checks the test results and decides/performs the regression test with stakeholders.</w:t>
            </w:r>
          </w:p>
        </w:tc>
        <w:tc>
          <w:tcPr>
            <w:tcW w:w="3118" w:type="dxa"/>
            <w:shd w:val="clear" w:color="auto" w:fill="auto"/>
          </w:tcPr>
          <w:p w14:paraId="69AF2C88"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6-1 System Integration [System ENG.]</w:t>
            </w:r>
          </w:p>
          <w:p w14:paraId="004C3F0B" w14:textId="77777777" w:rsidR="00A7114C" w:rsidRPr="00A7114C" w:rsidRDefault="00A7114C" w:rsidP="00A7114C">
            <w:pPr>
              <w:pStyle w:val="a4"/>
              <w:ind w:left="0" w:rightChars="100" w:right="180"/>
              <w:rPr>
                <w:rFonts w:ascii="맑은 고딕" w:hAnsi="맑은 고딕" w:cs="Arial"/>
                <w:color w:val="auto"/>
                <w:szCs w:val="20"/>
              </w:rPr>
            </w:pPr>
            <w:r w:rsidRPr="00A7114C">
              <w:rPr>
                <w:rFonts w:ascii="맑은 고딕" w:hAnsi="맑은 고딕" w:cs="Arial"/>
                <w:color w:val="auto"/>
                <w:szCs w:val="20"/>
              </w:rPr>
              <w:t>6-2 System integration test [System integration test person in charge]</w:t>
            </w:r>
          </w:p>
          <w:p w14:paraId="081B301D" w14:textId="77777777" w:rsidR="00A7114C" w:rsidRPr="00A7114C" w:rsidRDefault="00A7114C" w:rsidP="00A7114C">
            <w:pPr>
              <w:pStyle w:val="a4"/>
              <w:ind w:left="0"/>
              <w:rPr>
                <w:rFonts w:ascii="맑은 고딕" w:hAnsi="맑은 고딕" w:cs="Arial"/>
                <w:color w:val="auto"/>
                <w:szCs w:val="20"/>
              </w:rPr>
            </w:pPr>
            <w:r w:rsidRPr="00A7114C">
              <w:rPr>
                <w:rFonts w:ascii="맑은 고딕" w:hAnsi="맑은 고딕" w:cs="Arial"/>
                <w:color w:val="auto"/>
                <w:szCs w:val="20"/>
              </w:rPr>
              <w:t>6.3 Perform regression test [System integration test person]</w:t>
            </w:r>
          </w:p>
          <w:p w14:paraId="631CAE52" w14:textId="161174F9" w:rsidR="00B063D0" w:rsidRPr="00F80E6D" w:rsidRDefault="00A7114C" w:rsidP="00A7114C">
            <w:pPr>
              <w:pStyle w:val="a4"/>
              <w:ind w:left="0"/>
              <w:jc w:val="left"/>
              <w:rPr>
                <w:rFonts w:ascii="맑은 고딕" w:hAnsi="맑은 고딕" w:cs="Arial"/>
                <w:color w:val="auto"/>
                <w:szCs w:val="20"/>
              </w:rPr>
            </w:pPr>
            <w:r w:rsidRPr="00A7114C">
              <w:rPr>
                <w:rFonts w:ascii="맑은 고딕" w:hAnsi="맑은 고딕" w:cs="Arial"/>
                <w:color w:val="auto"/>
                <w:szCs w:val="20"/>
              </w:rPr>
              <w:t>6-4 System integration test defect management [System integration test person in charge</w:t>
            </w:r>
            <w:r w:rsidR="00B063D0" w:rsidRPr="00F80E6D">
              <w:rPr>
                <w:rFonts w:ascii="맑은 고딕" w:hAnsi="맑은 고딕" w:cs="Arial" w:hint="eastAsia"/>
                <w:color w:val="auto"/>
                <w:szCs w:val="20"/>
              </w:rPr>
              <w:t>]</w:t>
            </w:r>
          </w:p>
        </w:tc>
        <w:tc>
          <w:tcPr>
            <w:tcW w:w="1274" w:type="dxa"/>
            <w:shd w:val="clear" w:color="auto" w:fill="auto"/>
          </w:tcPr>
          <w:p w14:paraId="631CAE53" w14:textId="49883DDA" w:rsidR="00B063D0" w:rsidRPr="00F80E6D" w:rsidRDefault="00A7114C" w:rsidP="00B063D0">
            <w:pPr>
              <w:pStyle w:val="a4"/>
              <w:ind w:left="0"/>
              <w:jc w:val="left"/>
              <w:rPr>
                <w:rFonts w:ascii="맑은 고딕" w:hAnsi="맑은 고딕" w:cs="Arial"/>
                <w:color w:val="auto"/>
                <w:szCs w:val="20"/>
              </w:rPr>
            </w:pPr>
            <w:r>
              <w:rPr>
                <w:rFonts w:ascii="맑은 고딕" w:hAnsi="맑은 고딕" w:cs="Arial" w:hint="eastAsia"/>
                <w:color w:val="auto"/>
                <w:szCs w:val="20"/>
              </w:rPr>
              <w:t>I</w:t>
            </w:r>
            <w:r>
              <w:rPr>
                <w:rFonts w:ascii="맑은 고딕" w:hAnsi="맑은 고딕" w:cs="Arial"/>
                <w:color w:val="auto"/>
                <w:szCs w:val="20"/>
              </w:rPr>
              <w:t>ssue</w:t>
            </w:r>
          </w:p>
        </w:tc>
      </w:tr>
    </w:tbl>
    <w:p w14:paraId="631CAE55" w14:textId="4F80CA35" w:rsidR="00130D58" w:rsidRPr="00F80E6D" w:rsidRDefault="00A7114C" w:rsidP="00A7114C">
      <w:pPr>
        <w:pStyle w:val="2"/>
        <w:rPr>
          <w:rFonts w:ascii="맑은 고딕" w:hAnsi="맑은 고딕"/>
        </w:rPr>
      </w:pPr>
      <w:bookmarkStart w:id="50" w:name="_Toc110958505"/>
      <w:r w:rsidRPr="00A7114C">
        <w:rPr>
          <w:rFonts w:ascii="맑은 고딕" w:hAnsi="맑은 고딕"/>
        </w:rPr>
        <w:t>System Integration</w:t>
      </w:r>
      <w:bookmarkEnd w:id="50"/>
    </w:p>
    <w:p w14:paraId="631CAE56" w14:textId="020D38B9" w:rsidR="00E85FCA" w:rsidRPr="00F80E6D" w:rsidRDefault="007D03F5" w:rsidP="00DE00B1">
      <w:pPr>
        <w:pStyle w:val="a4"/>
        <w:ind w:left="709"/>
        <w:rPr>
          <w:rFonts w:ascii="맑은 고딕" w:hAnsi="맑은 고딕"/>
          <w:color w:val="auto"/>
        </w:rPr>
      </w:pPr>
      <w:r w:rsidRPr="007D03F5">
        <w:rPr>
          <w:rFonts w:ascii="맑은 고딕" w:hAnsi="맑은 고딕" w:cs="Arial"/>
          <w:color w:val="auto"/>
          <w:szCs w:val="20"/>
        </w:rPr>
        <w:t>System ENG. performs system integration according to the system integration test plan</w:t>
      </w:r>
      <w:r w:rsidR="00130D58" w:rsidRPr="00F80E6D">
        <w:rPr>
          <w:rFonts w:ascii="맑은 고딕" w:hAnsi="맑은 고딕" w:cs="Arial" w:hint="eastAsia"/>
          <w:color w:val="auto"/>
          <w:szCs w:val="20"/>
        </w:rPr>
        <w:t>.</w:t>
      </w:r>
    </w:p>
    <w:p w14:paraId="631CAE57" w14:textId="4B9B908C" w:rsidR="00B063D0" w:rsidRPr="00F80E6D" w:rsidRDefault="00A7114C" w:rsidP="00A7114C">
      <w:pPr>
        <w:pStyle w:val="2"/>
        <w:rPr>
          <w:rFonts w:ascii="맑은 고딕" w:hAnsi="맑은 고딕"/>
        </w:rPr>
      </w:pPr>
      <w:bookmarkStart w:id="51" w:name="_Toc110958506"/>
      <w:r w:rsidRPr="00A7114C">
        <w:rPr>
          <w:rFonts w:ascii="맑은 고딕" w:hAnsi="맑은 고딕"/>
        </w:rPr>
        <w:t>System integration test</w:t>
      </w:r>
      <w:bookmarkEnd w:id="51"/>
      <w:r w:rsidRPr="00A7114C">
        <w:rPr>
          <w:rFonts w:ascii="맑은 고딕" w:hAnsi="맑은 고딕" w:hint="eastAsia"/>
        </w:rPr>
        <w:t xml:space="preserve"> </w:t>
      </w:r>
    </w:p>
    <w:p w14:paraId="631CAE58" w14:textId="4AFAEDEA" w:rsidR="00B73BCD" w:rsidRDefault="007D03F5" w:rsidP="00B73BCD">
      <w:pPr>
        <w:pStyle w:val="a4"/>
        <w:ind w:left="709"/>
        <w:rPr>
          <w:rFonts w:ascii="맑은 고딕" w:hAnsi="맑은 고딕"/>
          <w:strike/>
          <w:color w:val="0000FF"/>
        </w:rPr>
      </w:pPr>
      <w:r w:rsidRPr="007D03F5">
        <w:rPr>
          <w:rFonts w:ascii="맑은 고딕" w:hAnsi="맑은 고딕" w:cs="Arial"/>
          <w:color w:val="auto"/>
          <w:szCs w:val="20"/>
        </w:rPr>
        <w:t>The person in charge of the system integration test performs the system integration test according to t</w:t>
      </w:r>
      <w:r>
        <w:rPr>
          <w:rFonts w:ascii="맑은 고딕" w:hAnsi="맑은 고딕" w:cs="Arial"/>
          <w:color w:val="auto"/>
          <w:szCs w:val="20"/>
        </w:rPr>
        <w:t>he system integration test plan</w:t>
      </w:r>
      <w:r w:rsidR="00C02BF8" w:rsidRPr="00F80E6D">
        <w:rPr>
          <w:rFonts w:ascii="맑은 고딕" w:hAnsi="맑은 고딕" w:cs="Arial" w:hint="eastAsia"/>
          <w:color w:val="auto"/>
          <w:szCs w:val="20"/>
        </w:rPr>
        <w:t>.</w:t>
      </w:r>
    </w:p>
    <w:p w14:paraId="186A3B98" w14:textId="77777777" w:rsidR="00127556" w:rsidRDefault="00127556" w:rsidP="00B73BCD">
      <w:pPr>
        <w:pStyle w:val="a4"/>
        <w:ind w:left="709"/>
        <w:rPr>
          <w:rFonts w:ascii="맑은 고딕" w:hAnsi="맑은 고딕"/>
          <w:strike/>
          <w:color w:val="0000FF"/>
        </w:rPr>
      </w:pPr>
    </w:p>
    <w:p w14:paraId="3CE77DAB" w14:textId="77777777" w:rsidR="007D03F5" w:rsidRPr="007D03F5" w:rsidRDefault="007D03F5" w:rsidP="007D03F5">
      <w:pPr>
        <w:pStyle w:val="a4"/>
        <w:rPr>
          <w:rFonts w:ascii="맑은 고딕" w:hAnsi="맑은 고딕"/>
          <w:color w:val="auto"/>
        </w:rPr>
      </w:pPr>
      <w:r w:rsidRPr="007D03F5">
        <w:rPr>
          <w:rFonts w:ascii="맑은 고딕" w:hAnsi="맑은 고딕"/>
          <w:color w:val="auto"/>
        </w:rPr>
        <w:t>The system integration test results include the following items.</w:t>
      </w:r>
    </w:p>
    <w:p w14:paraId="17CCD58D" w14:textId="6DFC2310" w:rsidR="007D03F5" w:rsidRPr="007D03F5" w:rsidRDefault="007D03F5" w:rsidP="007D03F5">
      <w:pPr>
        <w:pStyle w:val="a4"/>
        <w:rPr>
          <w:rFonts w:ascii="맑은 고딕" w:hAnsi="맑은 고딕"/>
          <w:color w:val="auto"/>
        </w:rPr>
      </w:pPr>
      <w:r>
        <w:rPr>
          <w:rFonts w:ascii="맑은 고딕" w:hAnsi="맑은 고딕"/>
          <w:color w:val="auto"/>
        </w:rPr>
        <w:t>1</w:t>
      </w:r>
      <w:r w:rsidRPr="007D03F5">
        <w:rPr>
          <w:rFonts w:ascii="맑은 고딕" w:hAnsi="맑은 고딕"/>
          <w:color w:val="auto"/>
        </w:rPr>
        <w:t>. Pass/Fail for test cases</w:t>
      </w:r>
    </w:p>
    <w:p w14:paraId="28294031" w14:textId="54E307DB" w:rsidR="007D03F5" w:rsidRPr="007D03F5" w:rsidRDefault="007D03F5" w:rsidP="007D03F5">
      <w:pPr>
        <w:pStyle w:val="a4"/>
        <w:rPr>
          <w:rFonts w:ascii="맑은 고딕" w:hAnsi="맑은 고딕"/>
          <w:color w:val="auto"/>
        </w:rPr>
      </w:pPr>
      <w:r>
        <w:rPr>
          <w:rFonts w:ascii="맑은 고딕" w:hAnsi="맑은 고딕"/>
          <w:color w:val="auto"/>
        </w:rPr>
        <w:t>2</w:t>
      </w:r>
      <w:r w:rsidRPr="007D03F5">
        <w:rPr>
          <w:rFonts w:ascii="맑은 고딕" w:hAnsi="맑은 고딕"/>
          <w:color w:val="auto"/>
        </w:rPr>
        <w:t>. Actual Result</w:t>
      </w:r>
    </w:p>
    <w:p w14:paraId="51905398" w14:textId="77777777" w:rsidR="007D03F5" w:rsidRPr="007D03F5" w:rsidRDefault="007D03F5" w:rsidP="007D03F5">
      <w:pPr>
        <w:pStyle w:val="a4"/>
        <w:rPr>
          <w:rFonts w:ascii="맑은 고딕" w:hAnsi="맑은 고딕"/>
          <w:color w:val="auto"/>
        </w:rPr>
      </w:pPr>
      <w:r w:rsidRPr="007D03F5">
        <w:rPr>
          <w:rFonts w:ascii="맑은 고딕" w:hAnsi="맑은 고딕"/>
          <w:color w:val="auto"/>
        </w:rPr>
        <w:t>(If it is a Fail, it is mandatory to leave it in the record, and if it is a Pass, it can be omitted depending on the project situation.)</w:t>
      </w:r>
    </w:p>
    <w:p w14:paraId="26B42935" w14:textId="4060979F" w:rsidR="00127556" w:rsidRPr="003B5BA5" w:rsidRDefault="007D03F5" w:rsidP="007D03F5">
      <w:pPr>
        <w:pStyle w:val="a4"/>
        <w:rPr>
          <w:ins w:id="52" w:author="장일선/책임연구원/IVI QE팀(sunny.jang@lge.com)" w:date="2019-07-05T14:21:00Z"/>
          <w:rFonts w:ascii="맑은 고딕" w:hAnsi="맑은 고딕"/>
          <w:color w:val="auto"/>
        </w:rPr>
      </w:pPr>
      <w:r>
        <w:rPr>
          <w:rFonts w:ascii="맑은 고딕" w:hAnsi="맑은 고딕"/>
          <w:color w:val="auto"/>
        </w:rPr>
        <w:t>3. Issue log (if applicable</w:t>
      </w:r>
      <w:ins w:id="53" w:author="장일선/책임연구원/IVI QE팀(sunny.jang@lge.com)" w:date="2019-07-05T14:21:00Z">
        <w:r w:rsidR="00127556" w:rsidRPr="003B5BA5">
          <w:rPr>
            <w:rFonts w:ascii="맑은 고딕" w:hAnsi="맑은 고딕" w:hint="eastAsia"/>
            <w:color w:val="auto"/>
          </w:rPr>
          <w:t>)</w:t>
        </w:r>
      </w:ins>
    </w:p>
    <w:p w14:paraId="3E7CF7C8" w14:textId="77777777" w:rsidR="00127556" w:rsidRPr="00F80E6D" w:rsidRDefault="00127556" w:rsidP="00B73BCD">
      <w:pPr>
        <w:pStyle w:val="a4"/>
        <w:ind w:left="709"/>
        <w:rPr>
          <w:rFonts w:ascii="맑은 고딕" w:hAnsi="맑은 고딕"/>
          <w:color w:val="auto"/>
        </w:rPr>
      </w:pPr>
    </w:p>
    <w:p w14:paraId="631CAE59" w14:textId="4D1E8B0E" w:rsidR="00130D58" w:rsidRPr="00F80E6D" w:rsidRDefault="00A7114C" w:rsidP="00A7114C">
      <w:pPr>
        <w:pStyle w:val="2"/>
        <w:rPr>
          <w:rFonts w:ascii="맑은 고딕" w:hAnsi="맑은 고딕"/>
        </w:rPr>
      </w:pPr>
      <w:bookmarkStart w:id="54" w:name="_Toc463188168"/>
      <w:bookmarkStart w:id="55" w:name="_Toc110958507"/>
      <w:r w:rsidRPr="00A7114C">
        <w:rPr>
          <w:rFonts w:ascii="맑은 고딕" w:hAnsi="맑은 고딕"/>
        </w:rPr>
        <w:t>Perform regression test</w:t>
      </w:r>
      <w:bookmarkEnd w:id="54"/>
      <w:bookmarkEnd w:id="55"/>
    </w:p>
    <w:p w14:paraId="35383351" w14:textId="77777777" w:rsidR="007D03F5" w:rsidRPr="007D03F5" w:rsidRDefault="007D03F5" w:rsidP="007D03F5">
      <w:pPr>
        <w:pStyle w:val="a4"/>
        <w:rPr>
          <w:rFonts w:ascii="맑은 고딕" w:hAnsi="맑은 고딕" w:cs="Arial"/>
          <w:color w:val="auto"/>
          <w:szCs w:val="20"/>
        </w:rPr>
      </w:pPr>
      <w:r w:rsidRPr="007D03F5">
        <w:rPr>
          <w:rFonts w:ascii="맑은 고딕" w:hAnsi="맑은 고딕" w:cs="Arial"/>
          <w:color w:val="auto"/>
          <w:szCs w:val="20"/>
        </w:rPr>
        <w:t>The system integration test manager plans to perform the regression test according to the system integration test regression test strategy (Section 1.6).</w:t>
      </w:r>
    </w:p>
    <w:p w14:paraId="48156864" w14:textId="77777777" w:rsidR="007D03F5" w:rsidRPr="007D03F5" w:rsidRDefault="007D03F5" w:rsidP="007D03F5">
      <w:pPr>
        <w:pStyle w:val="a4"/>
        <w:rPr>
          <w:rFonts w:ascii="맑은 고딕" w:hAnsi="맑은 고딕" w:cs="Arial"/>
          <w:color w:val="auto"/>
          <w:szCs w:val="20"/>
        </w:rPr>
      </w:pPr>
    </w:p>
    <w:p w14:paraId="631CAE5C" w14:textId="7852A67B" w:rsidR="00130D58" w:rsidRDefault="007D03F5" w:rsidP="007D03F5">
      <w:pPr>
        <w:pStyle w:val="a4"/>
        <w:rPr>
          <w:rFonts w:ascii="맑은 고딕" w:hAnsi="맑은 고딕"/>
          <w:color w:val="auto"/>
          <w:szCs w:val="20"/>
        </w:rPr>
      </w:pPr>
      <w:r w:rsidRPr="007D03F5">
        <w:rPr>
          <w:rFonts w:ascii="맑은 고딕" w:hAnsi="맑은 고딕" w:cs="Arial"/>
          <w:color w:val="auto"/>
          <w:szCs w:val="20"/>
        </w:rPr>
        <w:t>Establish a regression test plan with PL, SW PL, system integration test manager, System ENG., and issue resolution manager under the supervision of the system integration test manager</w:t>
      </w:r>
      <w:r w:rsidR="00130D58" w:rsidRPr="00F80E6D">
        <w:rPr>
          <w:rFonts w:ascii="맑은 고딕" w:hAnsi="맑은 고딕" w:hint="eastAsia"/>
          <w:color w:val="auto"/>
          <w:szCs w:val="20"/>
        </w:rPr>
        <w:t>.</w:t>
      </w:r>
    </w:p>
    <w:p w14:paraId="631CAE5D" w14:textId="77777777" w:rsidR="00DE00B1" w:rsidRPr="00F80E6D" w:rsidRDefault="00DE00B1" w:rsidP="00130D58">
      <w:pPr>
        <w:pStyle w:val="a4"/>
        <w:rPr>
          <w:rFonts w:ascii="맑은 고딕" w:hAnsi="맑은 고딕"/>
          <w:color w:val="auto"/>
          <w:szCs w:val="20"/>
        </w:rPr>
      </w:pPr>
    </w:p>
    <w:p w14:paraId="43B237C5" w14:textId="77777777" w:rsidR="007D03F5" w:rsidRPr="007D03F5" w:rsidRDefault="007D03F5" w:rsidP="007D03F5">
      <w:pPr>
        <w:pStyle w:val="a4"/>
        <w:ind w:left="709"/>
        <w:rPr>
          <w:rFonts w:ascii="맑은 고딕" w:hAnsi="맑은 고딕"/>
          <w:color w:val="auto"/>
          <w:szCs w:val="20"/>
        </w:rPr>
      </w:pPr>
      <w:r w:rsidRPr="007D03F5">
        <w:rPr>
          <w:rFonts w:ascii="맑은 고딕" w:hAnsi="맑은 고딕"/>
          <w:color w:val="auto"/>
          <w:szCs w:val="20"/>
        </w:rPr>
        <w:t>The regression test plan procedure is as follows.</w:t>
      </w:r>
    </w:p>
    <w:p w14:paraId="27125982" w14:textId="77777777" w:rsidR="007D03F5" w:rsidRPr="007D03F5" w:rsidRDefault="007D03F5" w:rsidP="007D03F5">
      <w:pPr>
        <w:pStyle w:val="a4"/>
        <w:ind w:leftChars="594" w:left="1069"/>
        <w:rPr>
          <w:rFonts w:ascii="맑은 고딕" w:hAnsi="맑은 고딕"/>
          <w:color w:val="auto"/>
          <w:szCs w:val="20"/>
        </w:rPr>
      </w:pPr>
      <w:r w:rsidRPr="007D03F5">
        <w:rPr>
          <w:rFonts w:ascii="맑은 고딕" w:hAnsi="맑은 고딕"/>
          <w:color w:val="auto"/>
          <w:szCs w:val="20"/>
        </w:rPr>
        <w:t>1. Issue impact analysis: Identify the part where the issue occurred, and analyze the impact relationship with other parts (requirement tracking table)</w:t>
      </w:r>
    </w:p>
    <w:p w14:paraId="06009B02" w14:textId="77777777" w:rsidR="007D03F5" w:rsidRPr="007D03F5" w:rsidRDefault="007D03F5" w:rsidP="007D03F5">
      <w:pPr>
        <w:pStyle w:val="a4"/>
        <w:ind w:leftChars="594" w:left="1069"/>
        <w:rPr>
          <w:rFonts w:ascii="맑은 고딕" w:hAnsi="맑은 고딕"/>
          <w:color w:val="auto"/>
          <w:szCs w:val="20"/>
        </w:rPr>
      </w:pPr>
      <w:r w:rsidRPr="007D03F5">
        <w:rPr>
          <w:rFonts w:ascii="맑은 고딕" w:hAnsi="맑은 고딕"/>
          <w:color w:val="auto"/>
          <w:szCs w:val="20"/>
        </w:rPr>
        <w:t>2. Test range selection: Select the test range based on the impact analysis result.</w:t>
      </w:r>
    </w:p>
    <w:p w14:paraId="604759D7" w14:textId="77777777" w:rsidR="007D03F5" w:rsidRPr="007D03F5" w:rsidRDefault="007D03F5" w:rsidP="007D03F5">
      <w:pPr>
        <w:pStyle w:val="a4"/>
        <w:ind w:leftChars="594" w:left="1069"/>
        <w:rPr>
          <w:rFonts w:ascii="맑은 고딕" w:hAnsi="맑은 고딕"/>
          <w:color w:val="auto"/>
          <w:szCs w:val="20"/>
        </w:rPr>
      </w:pPr>
      <w:r w:rsidRPr="007D03F5">
        <w:rPr>
          <w:rFonts w:ascii="맑은 고딕" w:hAnsi="맑은 고딕"/>
          <w:color w:val="auto"/>
          <w:szCs w:val="20"/>
        </w:rPr>
        <w:t>3. Selection of test cases to be performed: Select test cases within the selected range.</w:t>
      </w:r>
    </w:p>
    <w:p w14:paraId="2C4E7D33" w14:textId="77777777" w:rsidR="007D03F5" w:rsidRPr="007D03F5" w:rsidRDefault="007D03F5" w:rsidP="007D03F5">
      <w:pPr>
        <w:pStyle w:val="a4"/>
        <w:ind w:leftChars="594" w:left="1069"/>
        <w:rPr>
          <w:rFonts w:ascii="맑은 고딕" w:hAnsi="맑은 고딕"/>
          <w:color w:val="auto"/>
          <w:szCs w:val="20"/>
        </w:rPr>
      </w:pPr>
      <w:r w:rsidRPr="007D03F5">
        <w:rPr>
          <w:rFonts w:ascii="맑은 고딕" w:hAnsi="맑은 고딕"/>
          <w:color w:val="auto"/>
          <w:szCs w:val="20"/>
        </w:rPr>
        <w:t>4. Regression test person and schedule planning: Establish a test person and schedule plan and reflect it in WBS.</w:t>
      </w:r>
    </w:p>
    <w:p w14:paraId="631CAE63" w14:textId="79215A8C" w:rsidR="00130D58" w:rsidRPr="00F80E6D" w:rsidRDefault="007D03F5" w:rsidP="007D03F5">
      <w:pPr>
        <w:pStyle w:val="a4"/>
        <w:ind w:left="709"/>
        <w:rPr>
          <w:rFonts w:ascii="맑은 고딕" w:hAnsi="맑은 고딕"/>
          <w:color w:val="auto"/>
        </w:rPr>
      </w:pPr>
      <w:r w:rsidRPr="007D03F5">
        <w:rPr>
          <w:rFonts w:ascii="맑은 고딕" w:hAnsi="맑은 고딕"/>
          <w:color w:val="auto"/>
          <w:szCs w:val="20"/>
        </w:rPr>
        <w:t>According to the plan established by the system integration test manager, the system integration test manag</w:t>
      </w:r>
      <w:r>
        <w:rPr>
          <w:rFonts w:ascii="맑은 고딕" w:hAnsi="맑은 고딕"/>
          <w:color w:val="auto"/>
          <w:szCs w:val="20"/>
        </w:rPr>
        <w:t>er performs the regression test</w:t>
      </w:r>
      <w:r w:rsidR="00130D58" w:rsidRPr="00F80E6D">
        <w:rPr>
          <w:rFonts w:ascii="맑은 고딕" w:hAnsi="맑은 고딕" w:cs="Arial" w:hint="eastAsia"/>
          <w:color w:val="auto"/>
          <w:szCs w:val="20"/>
        </w:rPr>
        <w:t>.</w:t>
      </w:r>
    </w:p>
    <w:p w14:paraId="631CAE64" w14:textId="3433CAEF" w:rsidR="00B063D0" w:rsidRPr="003B5BA5" w:rsidRDefault="00A7114C" w:rsidP="00A7114C">
      <w:pPr>
        <w:pStyle w:val="2"/>
        <w:rPr>
          <w:rFonts w:ascii="맑은 고딕" w:hAnsi="맑은 고딕"/>
        </w:rPr>
      </w:pPr>
      <w:bookmarkStart w:id="56" w:name="_Toc110958508"/>
      <w:r w:rsidRPr="00A7114C">
        <w:rPr>
          <w:rFonts w:ascii="맑은 고딕" w:hAnsi="맑은 고딕"/>
        </w:rPr>
        <w:t>System integration test defect management</w:t>
      </w:r>
      <w:bookmarkEnd w:id="56"/>
    </w:p>
    <w:p w14:paraId="631CAE65" w14:textId="02D0CBB4" w:rsidR="00E85FCA" w:rsidRPr="003B5BA5" w:rsidRDefault="007D03F5" w:rsidP="00E85FCA">
      <w:pPr>
        <w:pStyle w:val="a4"/>
        <w:rPr>
          <w:rFonts w:ascii="맑은 고딕" w:hAnsi="맑은 고딕"/>
          <w:color w:val="auto"/>
        </w:rPr>
      </w:pPr>
      <w:r w:rsidRPr="007D03F5">
        <w:rPr>
          <w:rFonts w:ascii="맑은 고딕" w:hAnsi="맑은 고딕" w:cs="Arial"/>
          <w:color w:val="auto"/>
          <w:szCs w:val="20"/>
        </w:rPr>
        <w:t>The system integration test manager manages issues that occur as a result of test execution according to</w:t>
      </w:r>
      <w:r>
        <w:rPr>
          <w:rFonts w:ascii="맑은 고딕" w:hAnsi="맑은 고딕" w:cs="Arial"/>
          <w:color w:val="auto"/>
          <w:szCs w:val="20"/>
        </w:rPr>
        <w:t xml:space="preserve"> the ‘issue management </w:t>
      </w:r>
      <w:proofErr w:type="gramStart"/>
      <w:r>
        <w:rPr>
          <w:rFonts w:ascii="맑은 고딕" w:hAnsi="맑은 고딕" w:cs="Arial"/>
          <w:color w:val="auto"/>
          <w:szCs w:val="20"/>
        </w:rPr>
        <w:t>process’</w:t>
      </w:r>
      <w:proofErr w:type="gramEnd"/>
      <w:r w:rsidR="00DE00B1" w:rsidRPr="003B5BA5">
        <w:rPr>
          <w:rFonts w:ascii="맑은 고딕" w:hAnsi="맑은 고딕" w:hint="eastAsia"/>
          <w:color w:val="auto"/>
        </w:rPr>
        <w:t>.</w:t>
      </w:r>
    </w:p>
    <w:p w14:paraId="631CAE66" w14:textId="602BE021" w:rsidR="00E85FCA" w:rsidRPr="00476FB4" w:rsidRDefault="00476FB4" w:rsidP="00476FB4">
      <w:pPr>
        <w:pStyle w:val="1"/>
        <w:rPr>
          <w:rFonts w:ascii="맑은 고딕" w:hAnsi="맑은 고딕"/>
          <w:sz w:val="40"/>
        </w:rPr>
      </w:pPr>
      <w:bookmarkStart w:id="57" w:name="_Toc110958509"/>
      <w:r w:rsidRPr="00476FB4">
        <w:rPr>
          <w:rFonts w:ascii="맑은 고딕" w:hAnsi="맑은 고딕"/>
          <w:sz w:val="40"/>
        </w:rPr>
        <w:lastRenderedPageBreak/>
        <w:t>Reporting of system integration test results</w:t>
      </w:r>
      <w:bookmarkEnd w:id="57"/>
    </w:p>
    <w:p w14:paraId="631CAE67" w14:textId="77777777" w:rsidR="00B063D0" w:rsidRPr="00F80E6D" w:rsidRDefault="00B063D0" w:rsidP="00B063D0">
      <w:pPr>
        <w:pStyle w:val="a4"/>
        <w:jc w:val="left"/>
        <w:rPr>
          <w:rFonts w:ascii="맑은 고딕" w:hAnsi="맑은 고딕" w:cs="Arial"/>
          <w:color w:val="auto"/>
        </w:rPr>
      </w:pPr>
    </w:p>
    <w:tbl>
      <w:tblPr>
        <w:tblW w:w="8634"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966"/>
        <w:gridCol w:w="3522"/>
        <w:gridCol w:w="2146"/>
      </w:tblGrid>
      <w:tr w:rsidR="00B063D0" w:rsidRPr="00F80E6D" w14:paraId="631CAE6B" w14:textId="77777777" w:rsidTr="001E316A">
        <w:tc>
          <w:tcPr>
            <w:tcW w:w="2966"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631CAE68"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Task Description</w:t>
            </w:r>
          </w:p>
        </w:tc>
        <w:tc>
          <w:tcPr>
            <w:tcW w:w="3522"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14:paraId="631CAE69"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Procedure</w:t>
            </w:r>
          </w:p>
        </w:tc>
        <w:tc>
          <w:tcPr>
            <w:tcW w:w="2146"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631CAE6A" w14:textId="77777777" w:rsidR="00B063D0" w:rsidRPr="00F80E6D" w:rsidRDefault="00B063D0" w:rsidP="00B063D0">
            <w:pPr>
              <w:pStyle w:val="a4"/>
              <w:ind w:left="0"/>
              <w:jc w:val="center"/>
              <w:rPr>
                <w:rFonts w:ascii="맑은 고딕" w:hAnsi="맑은 고딕" w:cs="Arial"/>
                <w:b/>
                <w:color w:val="auto"/>
              </w:rPr>
            </w:pPr>
            <w:r w:rsidRPr="00F80E6D">
              <w:rPr>
                <w:rFonts w:ascii="맑은 고딕" w:hAnsi="맑은 고딕" w:cs="Arial"/>
                <w:b/>
                <w:color w:val="auto"/>
              </w:rPr>
              <w:t>Outcomes</w:t>
            </w:r>
          </w:p>
        </w:tc>
      </w:tr>
      <w:tr w:rsidR="00B063D0" w:rsidRPr="005039EE" w14:paraId="631CAE70" w14:textId="77777777" w:rsidTr="001E316A">
        <w:tc>
          <w:tcPr>
            <w:tcW w:w="2966" w:type="dxa"/>
            <w:shd w:val="clear" w:color="auto" w:fill="auto"/>
          </w:tcPr>
          <w:p w14:paraId="631CAE6C" w14:textId="6EA285A2" w:rsidR="00B063D0" w:rsidRPr="00F80E6D" w:rsidRDefault="00476FB4" w:rsidP="00C02BF8">
            <w:pPr>
              <w:pStyle w:val="a4"/>
              <w:ind w:left="0"/>
              <w:jc w:val="left"/>
              <w:rPr>
                <w:rFonts w:ascii="맑은 고딕" w:hAnsi="맑은 고딕" w:cs="Arial"/>
                <w:color w:val="auto"/>
                <w:szCs w:val="20"/>
              </w:rPr>
            </w:pPr>
            <w:r w:rsidRPr="00476FB4">
              <w:rPr>
                <w:rFonts w:ascii="맑은 고딕" w:hAnsi="맑은 고딕" w:cs="Arial"/>
                <w:color w:val="auto"/>
                <w:szCs w:val="20"/>
              </w:rPr>
              <w:t>The system integration test manager organizes the system integration test results and reports the results to stakeholders.</w:t>
            </w:r>
          </w:p>
        </w:tc>
        <w:tc>
          <w:tcPr>
            <w:tcW w:w="3522" w:type="dxa"/>
            <w:shd w:val="clear" w:color="auto" w:fill="auto"/>
          </w:tcPr>
          <w:p w14:paraId="532A7645" w14:textId="77777777" w:rsidR="00476FB4" w:rsidRPr="00476FB4" w:rsidRDefault="00476FB4" w:rsidP="00476FB4">
            <w:pPr>
              <w:pStyle w:val="a4"/>
              <w:ind w:left="0"/>
              <w:rPr>
                <w:rFonts w:ascii="맑은 고딕" w:hAnsi="맑은 고딕" w:cs="Arial"/>
                <w:color w:val="auto"/>
                <w:szCs w:val="20"/>
              </w:rPr>
            </w:pPr>
            <w:r w:rsidRPr="00476FB4">
              <w:rPr>
                <w:rFonts w:ascii="맑은 고딕" w:hAnsi="맑은 고딕" w:cs="Arial"/>
                <w:color w:val="auto"/>
                <w:szCs w:val="20"/>
              </w:rPr>
              <w:t>7-1 System integration test results summary [System integration test manager]</w:t>
            </w:r>
          </w:p>
          <w:p w14:paraId="631CAE6E" w14:textId="1F080FBB" w:rsidR="00B063D0" w:rsidRPr="00F80E6D" w:rsidRDefault="00476FB4" w:rsidP="00476FB4">
            <w:pPr>
              <w:pStyle w:val="a4"/>
              <w:ind w:left="0"/>
              <w:rPr>
                <w:rFonts w:ascii="맑은 고딕" w:hAnsi="맑은 고딕" w:cs="Arial"/>
                <w:color w:val="auto"/>
                <w:szCs w:val="20"/>
              </w:rPr>
            </w:pPr>
            <w:r w:rsidRPr="00476FB4">
              <w:rPr>
                <w:rFonts w:ascii="맑은 고딕" w:hAnsi="맑은 고딕" w:cs="Arial"/>
                <w:color w:val="auto"/>
                <w:szCs w:val="20"/>
              </w:rPr>
              <w:t>7-2 System Integration Test Result Report [System Integration Test Manager]</w:t>
            </w:r>
          </w:p>
        </w:tc>
        <w:tc>
          <w:tcPr>
            <w:tcW w:w="2146" w:type="dxa"/>
            <w:shd w:val="clear" w:color="auto" w:fill="auto"/>
          </w:tcPr>
          <w:p w14:paraId="631CAE6F" w14:textId="28253E9A" w:rsidR="00B063D0" w:rsidRPr="00F80E6D" w:rsidRDefault="00476FB4" w:rsidP="00B063D0">
            <w:pPr>
              <w:pStyle w:val="a4"/>
              <w:ind w:left="0"/>
              <w:jc w:val="left"/>
              <w:rPr>
                <w:rFonts w:ascii="맑은 고딕" w:hAnsi="맑은 고딕" w:cs="Arial"/>
                <w:color w:val="auto"/>
                <w:szCs w:val="20"/>
              </w:rPr>
            </w:pPr>
            <w:r w:rsidRPr="00476FB4">
              <w:rPr>
                <w:rFonts w:ascii="맑은 고딕" w:hAnsi="맑은 고딕" w:cs="Arial"/>
                <w:color w:val="auto"/>
                <w:szCs w:val="20"/>
              </w:rPr>
              <w:t>System integration test result report</w:t>
            </w:r>
          </w:p>
        </w:tc>
      </w:tr>
    </w:tbl>
    <w:p w14:paraId="631CAE71" w14:textId="743AE490" w:rsidR="00B063D0" w:rsidRPr="00F80E6D" w:rsidRDefault="00476FB4" w:rsidP="00B063D0">
      <w:pPr>
        <w:pStyle w:val="2"/>
        <w:rPr>
          <w:rFonts w:ascii="맑은 고딕" w:hAnsi="맑은 고딕"/>
        </w:rPr>
      </w:pPr>
      <w:bookmarkStart w:id="58" w:name="_Toc110958510"/>
      <w:r w:rsidRPr="00476FB4">
        <w:rPr>
          <w:rFonts w:ascii="맑은 고딕" w:hAnsi="맑은 고딕"/>
          <w:szCs w:val="20"/>
        </w:rPr>
        <w:t>System integration test results summary</w:t>
      </w:r>
      <w:bookmarkEnd w:id="58"/>
      <w:r w:rsidRPr="00476FB4">
        <w:rPr>
          <w:rFonts w:ascii="맑은 고딕" w:hAnsi="맑은 고딕"/>
          <w:szCs w:val="20"/>
        </w:rPr>
        <w:t xml:space="preserve"> </w:t>
      </w:r>
    </w:p>
    <w:p w14:paraId="05354160" w14:textId="77777777" w:rsidR="007D03F5" w:rsidRPr="007D03F5" w:rsidRDefault="007D03F5" w:rsidP="007D03F5">
      <w:pPr>
        <w:pStyle w:val="a4"/>
        <w:rPr>
          <w:rFonts w:ascii="맑은 고딕" w:hAnsi="맑은 고딕" w:cs="Arial"/>
          <w:color w:val="auto"/>
          <w:szCs w:val="20"/>
        </w:rPr>
      </w:pPr>
      <w:r w:rsidRPr="007D03F5">
        <w:rPr>
          <w:rFonts w:ascii="맑은 고딕" w:hAnsi="맑은 고딕" w:cs="Arial"/>
          <w:color w:val="auto"/>
          <w:szCs w:val="20"/>
        </w:rPr>
        <w:t>The system integration test manager creates a system integration test result report by collecting and organizing the system integration test results performed by the system integration test person in accordance with the system integration test plan.</w:t>
      </w:r>
    </w:p>
    <w:p w14:paraId="6719ACC1" w14:textId="77777777" w:rsidR="007D03F5" w:rsidRPr="007D03F5" w:rsidRDefault="007D03F5" w:rsidP="007D03F5">
      <w:pPr>
        <w:pStyle w:val="a4"/>
        <w:rPr>
          <w:rFonts w:ascii="맑은 고딕" w:hAnsi="맑은 고딕" w:cs="Arial"/>
          <w:color w:val="auto"/>
          <w:szCs w:val="20"/>
        </w:rPr>
      </w:pPr>
    </w:p>
    <w:p w14:paraId="5F0560BF" w14:textId="77777777" w:rsidR="007D03F5" w:rsidRPr="007D03F5" w:rsidRDefault="007D03F5" w:rsidP="007D03F5">
      <w:pPr>
        <w:pStyle w:val="a4"/>
        <w:rPr>
          <w:rFonts w:ascii="맑은 고딕" w:hAnsi="맑은 고딕" w:cs="Arial"/>
          <w:color w:val="auto"/>
          <w:szCs w:val="20"/>
        </w:rPr>
      </w:pPr>
      <w:r w:rsidRPr="007D03F5">
        <w:rPr>
          <w:rFonts w:ascii="맑은 고딕" w:hAnsi="맑은 고딕" w:cs="Arial"/>
          <w:color w:val="auto"/>
          <w:szCs w:val="20"/>
        </w:rPr>
        <w:t>The system integration test result report includes the following items.</w:t>
      </w:r>
    </w:p>
    <w:p w14:paraId="6C5D6A28" w14:textId="54E381D1" w:rsidR="007D03F5" w:rsidRPr="007D03F5" w:rsidRDefault="007D03F5" w:rsidP="007D03F5">
      <w:pPr>
        <w:pStyle w:val="a4"/>
        <w:rPr>
          <w:rFonts w:ascii="맑은 고딕" w:hAnsi="맑은 고딕" w:cs="Arial"/>
          <w:color w:val="auto"/>
          <w:szCs w:val="20"/>
        </w:rPr>
      </w:pPr>
      <w:r>
        <w:rPr>
          <w:rFonts w:ascii="맑은 고딕" w:hAnsi="맑은 고딕" w:cs="Arial"/>
          <w:color w:val="auto"/>
          <w:szCs w:val="20"/>
        </w:rPr>
        <w:t>1</w:t>
      </w:r>
      <w:r w:rsidRPr="007D03F5">
        <w:rPr>
          <w:rFonts w:ascii="맑은 고딕" w:hAnsi="맑은 고딕" w:cs="Arial"/>
          <w:color w:val="auto"/>
          <w:szCs w:val="20"/>
        </w:rPr>
        <w:t>. Test information (SW version, HW version, test schedule)</w:t>
      </w:r>
    </w:p>
    <w:p w14:paraId="56BE7A83" w14:textId="6535B035" w:rsidR="007D03F5" w:rsidRPr="007D03F5" w:rsidRDefault="007D03F5" w:rsidP="007D03F5">
      <w:pPr>
        <w:pStyle w:val="a4"/>
        <w:rPr>
          <w:rFonts w:ascii="맑은 고딕" w:hAnsi="맑은 고딕" w:cs="Arial"/>
          <w:color w:val="auto"/>
          <w:szCs w:val="20"/>
        </w:rPr>
      </w:pPr>
      <w:r>
        <w:rPr>
          <w:rFonts w:ascii="맑은 고딕" w:hAnsi="맑은 고딕" w:cs="Arial"/>
          <w:color w:val="auto"/>
          <w:szCs w:val="20"/>
        </w:rPr>
        <w:t>2</w:t>
      </w:r>
      <w:r w:rsidRPr="007D03F5">
        <w:rPr>
          <w:rFonts w:ascii="맑은 고딕" w:hAnsi="맑은 고딕" w:cs="Arial"/>
          <w:color w:val="auto"/>
          <w:szCs w:val="20"/>
        </w:rPr>
        <w:t>. Test Case Pass Rate, Test Coverage</w:t>
      </w:r>
    </w:p>
    <w:p w14:paraId="7F81EDD6" w14:textId="76638503" w:rsidR="00743A26" w:rsidRPr="003B5BA5" w:rsidRDefault="007D03F5" w:rsidP="007D03F5">
      <w:pPr>
        <w:pStyle w:val="a4"/>
        <w:rPr>
          <w:rFonts w:ascii="맑은 고딕" w:hAnsi="맑은 고딕"/>
          <w:color w:val="auto"/>
        </w:rPr>
      </w:pPr>
      <w:r>
        <w:rPr>
          <w:rFonts w:ascii="맑은 고딕" w:hAnsi="맑은 고딕" w:cs="Arial"/>
          <w:color w:val="auto"/>
          <w:szCs w:val="20"/>
        </w:rPr>
        <w:t>3</w:t>
      </w:r>
      <w:r w:rsidRPr="007D03F5">
        <w:rPr>
          <w:rFonts w:ascii="맑은 고딕" w:hAnsi="맑은 고딕" w:cs="Arial"/>
          <w:color w:val="auto"/>
          <w:szCs w:val="20"/>
        </w:rPr>
        <w:t>. Issue information</w:t>
      </w:r>
    </w:p>
    <w:p w14:paraId="631CAE78" w14:textId="2971B3C5" w:rsidR="00B063D0" w:rsidRPr="00F80E6D" w:rsidRDefault="00476FB4" w:rsidP="00B063D0">
      <w:pPr>
        <w:pStyle w:val="2"/>
        <w:rPr>
          <w:rFonts w:ascii="맑은 고딕" w:hAnsi="맑은 고딕"/>
        </w:rPr>
      </w:pPr>
      <w:bookmarkStart w:id="59" w:name="_Toc110958511"/>
      <w:r w:rsidRPr="00476FB4">
        <w:rPr>
          <w:rFonts w:ascii="맑은 고딕" w:hAnsi="맑은 고딕"/>
          <w:szCs w:val="20"/>
        </w:rPr>
        <w:t>System Integration Test Result Report</w:t>
      </w:r>
      <w:bookmarkEnd w:id="59"/>
    </w:p>
    <w:p w14:paraId="25612622" w14:textId="77777777" w:rsidR="007D03F5" w:rsidRPr="007D03F5" w:rsidRDefault="007D03F5" w:rsidP="007D03F5">
      <w:pPr>
        <w:pStyle w:val="a4"/>
        <w:ind w:left="760"/>
        <w:rPr>
          <w:rFonts w:ascii="맑은 고딕" w:hAnsi="맑은 고딕" w:cs="Arial"/>
          <w:color w:val="auto"/>
          <w:szCs w:val="20"/>
        </w:rPr>
      </w:pPr>
      <w:r w:rsidRPr="007D03F5">
        <w:rPr>
          <w:rFonts w:ascii="맑은 고딕" w:hAnsi="맑은 고딕" w:cs="Arial"/>
          <w:color w:val="auto"/>
          <w:szCs w:val="20"/>
        </w:rPr>
        <w:t>The system integration test manager shares the system integration test result report with stakeholders</w:t>
      </w:r>
    </w:p>
    <w:p w14:paraId="1B00BA20" w14:textId="77777777" w:rsidR="007D03F5" w:rsidRPr="007D03F5" w:rsidRDefault="007D03F5" w:rsidP="007D03F5">
      <w:pPr>
        <w:pStyle w:val="a4"/>
        <w:ind w:left="760"/>
        <w:rPr>
          <w:rFonts w:ascii="맑은 고딕" w:hAnsi="맑은 고딕" w:cs="Arial"/>
          <w:color w:val="auto"/>
          <w:szCs w:val="20"/>
        </w:rPr>
      </w:pPr>
    </w:p>
    <w:p w14:paraId="05F113F4" w14:textId="77777777" w:rsidR="007D03F5" w:rsidRPr="007D03F5" w:rsidRDefault="007D03F5" w:rsidP="007D03F5">
      <w:pPr>
        <w:pStyle w:val="a4"/>
        <w:ind w:left="760"/>
        <w:rPr>
          <w:rFonts w:ascii="맑은 고딕" w:hAnsi="맑은 고딕" w:cs="Arial"/>
          <w:color w:val="auto"/>
          <w:szCs w:val="20"/>
        </w:rPr>
      </w:pPr>
      <w:r w:rsidRPr="007D03F5">
        <w:rPr>
          <w:rFonts w:ascii="맑은 고딕" w:hAnsi="맑은 고딕" w:cs="Arial" w:hint="eastAsia"/>
          <w:color w:val="auto"/>
          <w:szCs w:val="20"/>
        </w:rPr>
        <w:t>•</w:t>
      </w:r>
      <w:r w:rsidRPr="007D03F5">
        <w:rPr>
          <w:rFonts w:ascii="맑은 고딕" w:hAnsi="맑은 고딕" w:cs="Arial"/>
          <w:color w:val="auto"/>
          <w:szCs w:val="20"/>
        </w:rPr>
        <w:t xml:space="preserve"> Essential stakeholders: PL, System ENG</w:t>
      </w:r>
      <w:proofErr w:type="gramStart"/>
      <w:r w:rsidRPr="007D03F5">
        <w:rPr>
          <w:rFonts w:ascii="맑은 고딕" w:hAnsi="맑은 고딕" w:cs="Arial"/>
          <w:color w:val="auto"/>
          <w:szCs w:val="20"/>
        </w:rPr>
        <w:t>.,</w:t>
      </w:r>
      <w:proofErr w:type="gramEnd"/>
      <w:r w:rsidRPr="007D03F5">
        <w:rPr>
          <w:rFonts w:ascii="맑은 고딕" w:hAnsi="맑은 고딕" w:cs="Arial"/>
          <w:color w:val="auto"/>
          <w:szCs w:val="20"/>
        </w:rPr>
        <w:t xml:space="preserve"> QA, system integration test manager, system integration test manager</w:t>
      </w:r>
    </w:p>
    <w:p w14:paraId="631CAE7C" w14:textId="0C971F35" w:rsidR="00F23AE5" w:rsidRPr="00F80E6D" w:rsidRDefault="007D03F5" w:rsidP="007D03F5">
      <w:pPr>
        <w:pStyle w:val="a4"/>
        <w:ind w:left="760"/>
        <w:rPr>
          <w:rFonts w:ascii="맑은 고딕" w:hAnsi="맑은 고딕"/>
          <w:color w:val="auto"/>
        </w:rPr>
      </w:pPr>
      <w:r w:rsidRPr="007D03F5">
        <w:rPr>
          <w:rFonts w:ascii="맑은 고딕" w:hAnsi="맑은 고딕" w:cs="Arial" w:hint="eastAsia"/>
          <w:color w:val="auto"/>
          <w:szCs w:val="20"/>
        </w:rPr>
        <w:t>•</w:t>
      </w:r>
      <w:r w:rsidRPr="007D03F5">
        <w:rPr>
          <w:rFonts w:ascii="맑은 고딕" w:hAnsi="맑은 고딕" w:cs="Arial"/>
          <w:color w:val="auto"/>
          <w:szCs w:val="20"/>
        </w:rPr>
        <w:t xml:space="preserve"> Additional stakeholders may be selected as needed.</w:t>
      </w:r>
    </w:p>
    <w:bookmarkEnd w:id="17"/>
    <w:bookmarkEnd w:id="18"/>
    <w:bookmarkEnd w:id="19"/>
    <w:bookmarkEnd w:id="20"/>
    <w:p w14:paraId="631CAE7D" w14:textId="77777777" w:rsidR="00B063D0" w:rsidRPr="00F80E6D" w:rsidRDefault="00B063D0" w:rsidP="00E85FCA">
      <w:pPr>
        <w:pStyle w:val="a4"/>
        <w:rPr>
          <w:rFonts w:ascii="맑은 고딕" w:hAnsi="맑은 고딕"/>
          <w:color w:val="auto"/>
        </w:rPr>
      </w:pPr>
    </w:p>
    <w:sectPr w:rsidR="00B063D0" w:rsidRPr="00F80E6D"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CAE86" w14:textId="77777777" w:rsidR="00523266" w:rsidRDefault="00523266">
      <w:r>
        <w:separator/>
      </w:r>
    </w:p>
  </w:endnote>
  <w:endnote w:type="continuationSeparator" w:id="0">
    <w:p w14:paraId="631CAE87" w14:textId="77777777" w:rsidR="00523266" w:rsidRDefault="0052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notTrueType/>
    <w:pitch w:val="fixed"/>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AE88" w14:textId="77777777" w:rsidR="00523266" w:rsidRDefault="00523266"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14:anchorId="631CAE8E" wp14:editId="631CAE8F">
              <wp:simplePos x="0" y="0"/>
              <wp:positionH relativeFrom="column">
                <wp:posOffset>5372100</wp:posOffset>
              </wp:positionH>
              <wp:positionV relativeFrom="paragraph">
                <wp:posOffset>54610</wp:posOffset>
              </wp:positionV>
              <wp:extent cx="590550" cy="22860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1CAE94" w14:textId="77777777" w:rsidR="00523266" w:rsidRPr="004D5C84" w:rsidRDefault="00523266"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37070A" w:rsidRPr="0037070A">
                            <w:rPr>
                              <w:rFonts w:ascii="Arial" w:eastAsia="맑은 고딕" w:hAnsi="Arial" w:cs="Arial"/>
                              <w:b w:val="0"/>
                              <w:noProof/>
                              <w:lang w:val="ko-KR"/>
                            </w:rPr>
                            <w:t>16</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CAE8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14:paraId="631CAE94" w14:textId="77777777" w:rsidR="00523266" w:rsidRPr="004D5C84" w:rsidRDefault="00523266"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37070A" w:rsidRPr="0037070A">
                      <w:rPr>
                        <w:rFonts w:ascii="Arial" w:eastAsia="맑은 고딕" w:hAnsi="Arial" w:cs="Arial"/>
                        <w:b w:val="0"/>
                        <w:noProof/>
                        <w:lang w:val="ko-KR"/>
                      </w:rPr>
                      <w:t>16</w:t>
                    </w:r>
                    <w:r w:rsidRPr="004D5C84">
                      <w:rPr>
                        <w:rFonts w:ascii="Arial" w:eastAsia="맑은 고딕" w:hAnsi="Arial" w:cs="Arial"/>
                        <w:b w:val="0"/>
                      </w:rPr>
                      <w:fldChar w:fldCharType="end"/>
                    </w:r>
                  </w:p>
                </w:txbxContent>
              </v:textbox>
            </v:shape>
          </w:pict>
        </mc:Fallback>
      </mc:AlternateContent>
    </w:r>
    <w:r>
      <w:tab/>
    </w:r>
  </w:p>
  <w:p w14:paraId="631CAE89" w14:textId="77777777" w:rsidR="00523266" w:rsidRPr="008160C6" w:rsidRDefault="00523266"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0F75F8">
      <w:rPr>
        <w:rFonts w:ascii="맑은 고딕" w:eastAsia="맑은 고딕" w:hAnsi="맑은 고딕" w:cs="Arial"/>
      </w:rPr>
      <w:fldChar w:fldCharType="begin"/>
    </w:r>
    <w:r w:rsidRPr="000F75F8">
      <w:rPr>
        <w:rFonts w:ascii="맑은 고딕" w:eastAsia="맑은 고딕" w:hAnsi="맑은 고딕" w:cs="Arial"/>
      </w:rPr>
      <w:instrText xml:space="preserve"> TITLE   \* MERGEFORMAT </w:instrText>
    </w:r>
    <w:r w:rsidRPr="000F75F8">
      <w:rPr>
        <w:rFonts w:ascii="맑은 고딕" w:eastAsia="맑은 고딕" w:hAnsi="맑은 고딕" w:cs="Arial"/>
      </w:rPr>
      <w:fldChar w:fldCharType="separate"/>
    </w:r>
    <w:proofErr w:type="spellStart"/>
    <w:r w:rsidRPr="000F75F8">
      <w:rPr>
        <w:rFonts w:ascii="맑은 고딕" w:eastAsia="맑은 고딕" w:hAnsi="맑은 고딕" w:cs="Arial" w:hint="eastAsia"/>
      </w:rPr>
      <w:t>시스템</w:t>
    </w:r>
    <w:proofErr w:type="spellEnd"/>
    <w:r w:rsidRPr="000F75F8">
      <w:rPr>
        <w:rFonts w:ascii="맑은 고딕" w:eastAsia="맑은 고딕" w:hAnsi="맑은 고딕" w:cs="Arial" w:hint="eastAsia"/>
      </w:rPr>
      <w:t xml:space="preserve"> </w:t>
    </w:r>
    <w:r w:rsidRPr="000F75F8">
      <w:rPr>
        <w:rFonts w:ascii="맑은 고딕" w:eastAsia="맑은 고딕" w:hAnsi="맑은 고딕" w:cs="Arial" w:hint="eastAsia"/>
        <w:lang w:eastAsia="ko-KR"/>
      </w:rPr>
      <w:t>통합테스트 가이드</w:t>
    </w:r>
    <w:r w:rsidRPr="000F75F8">
      <w:rPr>
        <w:rFonts w:ascii="맑은 고딕" w:eastAsia="맑은 고딕" w:hAnsi="맑은 고딕" w:cs="Arial"/>
      </w:rPr>
      <w:fldChar w:fldCharType="end"/>
    </w:r>
    <w:r>
      <w:rPr>
        <w:rFonts w:ascii="Arial" w:hAnsi="Arial" w:cs="Arial"/>
      </w:rPr>
      <w:t xml:space="preserve"> </w:t>
    </w:r>
    <w:r>
      <w:rPr>
        <w:rFonts w:ascii="Arial" w:eastAsia="맑은 고딕" w:hAnsi="Arial" w:cs="Arial"/>
      </w:rPr>
      <w:t xml:space="preserve">- </w:t>
    </w:r>
    <w:r w:rsidRPr="00A15202">
      <w:rPr>
        <w:rFonts w:ascii="Arial" w:eastAsia="맑은 고딕" w:hAnsi="Arial" w:cs="Arial"/>
      </w:rPr>
      <w:t>LGE Internal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AE8A" w14:textId="77777777" w:rsidR="00523266" w:rsidRDefault="00523266"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14:anchorId="631CAE90" wp14:editId="631CAE91">
              <wp:simplePos x="0" y="0"/>
              <wp:positionH relativeFrom="column">
                <wp:posOffset>-17780</wp:posOffset>
              </wp:positionH>
              <wp:positionV relativeFrom="paragraph">
                <wp:posOffset>54610</wp:posOffset>
              </wp:positionV>
              <wp:extent cx="590550" cy="22860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1CAE95" w14:textId="77777777" w:rsidR="00523266" w:rsidRPr="004D5C84" w:rsidRDefault="0052326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7070A" w:rsidRPr="0037070A">
                            <w:rPr>
                              <w:rFonts w:ascii="Arial" w:hAnsi="Arial" w:cs="Arial"/>
                              <w:noProof/>
                              <w:sz w:val="20"/>
                              <w:szCs w:val="20"/>
                              <w:lang w:val="ko-KR"/>
                            </w:rPr>
                            <w:t>17</w:t>
                          </w:r>
                          <w:r w:rsidRPr="004D5C84">
                            <w:rPr>
                              <w:rFonts w:ascii="Arial" w:hAnsi="Arial" w:cs="Arial"/>
                              <w:sz w:val="20"/>
                              <w:szCs w:val="20"/>
                            </w:rPr>
                            <w:fldChar w:fldCharType="end"/>
                          </w:r>
                        </w:p>
                        <w:p w14:paraId="631CAE96" w14:textId="77777777" w:rsidR="00523266" w:rsidRPr="00AD6B6E" w:rsidRDefault="00523266"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37070A">
                            <w:rPr>
                              <w:b/>
                              <w:noProof/>
                              <w:color w:val="808080"/>
                            </w:rPr>
                            <w:t>XVII</w:t>
                          </w:r>
                          <w:r>
                            <w:rPr>
                              <w:b/>
                              <w:color w:val="808080"/>
                            </w:rPr>
                            <w:fldChar w:fldCharType="end"/>
                          </w:r>
                        </w:p>
                        <w:p w14:paraId="631CAE97" w14:textId="77777777" w:rsidR="00523266" w:rsidRDefault="00523266" w:rsidP="00DB0F1A"/>
                        <w:p w14:paraId="631CAE98" w14:textId="77777777" w:rsidR="00523266" w:rsidRPr="00C621C1" w:rsidRDefault="00523266" w:rsidP="00DB0F1A">
                          <w:pPr>
                            <w:jc w:val="center"/>
                          </w:pPr>
                          <w:r>
                            <w:fldChar w:fldCharType="begin"/>
                          </w:r>
                          <w:r>
                            <w:instrText xml:space="preserve"> PAGE </w:instrText>
                          </w:r>
                          <w:r>
                            <w:fldChar w:fldCharType="separate"/>
                          </w:r>
                          <w:r w:rsidR="0037070A">
                            <w:rPr>
                              <w:noProof/>
                            </w:rPr>
                            <w:t>17</w:t>
                          </w:r>
                          <w:r>
                            <w:fldChar w:fldCharType="end"/>
                          </w:r>
                          <w:r>
                            <w:rPr>
                              <w:b/>
                              <w:color w:val="808080"/>
                            </w:rPr>
                            <w:t xml:space="preserve"> </w:t>
                          </w:r>
                          <w:r>
                            <w:rPr>
                              <w:b/>
                              <w:noProof/>
                              <w:color w:val="808080"/>
                            </w:rPr>
                            <w:t>6</w:t>
                          </w:r>
                        </w:p>
                        <w:p w14:paraId="631CAE99" w14:textId="77777777" w:rsidR="00523266" w:rsidRPr="006C165D" w:rsidRDefault="00523266"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CAE90"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14:paraId="631CAE95" w14:textId="77777777" w:rsidR="00523266" w:rsidRPr="004D5C84" w:rsidRDefault="0052326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7070A" w:rsidRPr="0037070A">
                      <w:rPr>
                        <w:rFonts w:ascii="Arial" w:hAnsi="Arial" w:cs="Arial"/>
                        <w:noProof/>
                        <w:sz w:val="20"/>
                        <w:szCs w:val="20"/>
                        <w:lang w:val="ko-KR"/>
                      </w:rPr>
                      <w:t>17</w:t>
                    </w:r>
                    <w:r w:rsidRPr="004D5C84">
                      <w:rPr>
                        <w:rFonts w:ascii="Arial" w:hAnsi="Arial" w:cs="Arial"/>
                        <w:sz w:val="20"/>
                        <w:szCs w:val="20"/>
                      </w:rPr>
                      <w:fldChar w:fldCharType="end"/>
                    </w:r>
                  </w:p>
                  <w:p w14:paraId="631CAE96" w14:textId="77777777" w:rsidR="00523266" w:rsidRPr="00AD6B6E" w:rsidRDefault="00523266"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37070A">
                      <w:rPr>
                        <w:b/>
                        <w:noProof/>
                        <w:color w:val="808080"/>
                      </w:rPr>
                      <w:t>XVII</w:t>
                    </w:r>
                    <w:r>
                      <w:rPr>
                        <w:b/>
                        <w:color w:val="808080"/>
                      </w:rPr>
                      <w:fldChar w:fldCharType="end"/>
                    </w:r>
                  </w:p>
                  <w:p w14:paraId="631CAE97" w14:textId="77777777" w:rsidR="00523266" w:rsidRDefault="00523266" w:rsidP="00DB0F1A"/>
                  <w:p w14:paraId="631CAE98" w14:textId="77777777" w:rsidR="00523266" w:rsidRPr="00C621C1" w:rsidRDefault="00523266" w:rsidP="00DB0F1A">
                    <w:pPr>
                      <w:jc w:val="center"/>
                    </w:pPr>
                    <w:r>
                      <w:fldChar w:fldCharType="begin"/>
                    </w:r>
                    <w:r>
                      <w:instrText xml:space="preserve"> PAGE </w:instrText>
                    </w:r>
                    <w:r>
                      <w:fldChar w:fldCharType="separate"/>
                    </w:r>
                    <w:r w:rsidR="0037070A">
                      <w:rPr>
                        <w:noProof/>
                      </w:rPr>
                      <w:t>17</w:t>
                    </w:r>
                    <w:r>
                      <w:fldChar w:fldCharType="end"/>
                    </w:r>
                    <w:r>
                      <w:rPr>
                        <w:b/>
                        <w:color w:val="808080"/>
                      </w:rPr>
                      <w:t xml:space="preserve"> </w:t>
                    </w:r>
                    <w:r>
                      <w:rPr>
                        <w:b/>
                        <w:noProof/>
                        <w:color w:val="808080"/>
                      </w:rPr>
                      <w:t>6</w:t>
                    </w:r>
                  </w:p>
                  <w:p w14:paraId="631CAE99" w14:textId="77777777" w:rsidR="00523266" w:rsidRPr="006C165D" w:rsidRDefault="00523266" w:rsidP="00DB0F1A"/>
                </w:txbxContent>
              </v:textbox>
            </v:shape>
          </w:pict>
        </mc:Fallback>
      </mc:AlternateContent>
    </w:r>
    <w:r>
      <w:tab/>
    </w:r>
  </w:p>
  <w:p w14:paraId="631CAE8B" w14:textId="77777777" w:rsidR="00523266" w:rsidRPr="00D3754F" w:rsidRDefault="00523266"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0F75F8">
      <w:rPr>
        <w:rFonts w:ascii="맑은 고딕" w:eastAsia="맑은 고딕" w:hAnsi="맑은 고딕" w:cs="Arial"/>
      </w:rPr>
      <w:fldChar w:fldCharType="begin"/>
    </w:r>
    <w:r w:rsidRPr="000F75F8">
      <w:rPr>
        <w:rFonts w:ascii="맑은 고딕" w:eastAsia="맑은 고딕" w:hAnsi="맑은 고딕" w:cs="Arial"/>
      </w:rPr>
      <w:instrText xml:space="preserve"> TITLE   \* MERGEFORMAT </w:instrText>
    </w:r>
    <w:r w:rsidRPr="000F75F8">
      <w:rPr>
        <w:rFonts w:ascii="맑은 고딕" w:eastAsia="맑은 고딕" w:hAnsi="맑은 고딕" w:cs="Arial"/>
      </w:rPr>
      <w:fldChar w:fldCharType="separate"/>
    </w:r>
    <w:proofErr w:type="spellStart"/>
    <w:r w:rsidRPr="000F75F8">
      <w:rPr>
        <w:rFonts w:ascii="맑은 고딕" w:eastAsia="맑은 고딕" w:hAnsi="맑은 고딕" w:cs="Arial" w:hint="eastAsia"/>
      </w:rPr>
      <w:t>시스템</w:t>
    </w:r>
    <w:proofErr w:type="spellEnd"/>
    <w:r w:rsidRPr="000F75F8">
      <w:rPr>
        <w:rFonts w:ascii="맑은 고딕" w:eastAsia="맑은 고딕" w:hAnsi="맑은 고딕" w:cs="Arial" w:hint="eastAsia"/>
      </w:rPr>
      <w:t xml:space="preserve"> </w:t>
    </w:r>
    <w:proofErr w:type="spellStart"/>
    <w:r w:rsidRPr="000F75F8">
      <w:rPr>
        <w:rFonts w:ascii="맑은 고딕" w:eastAsia="맑은 고딕" w:hAnsi="맑은 고딕" w:cs="Arial" w:hint="eastAsia"/>
      </w:rPr>
      <w:t>통합테스트</w:t>
    </w:r>
    <w:proofErr w:type="spellEnd"/>
    <w:r w:rsidRPr="000F75F8">
      <w:rPr>
        <w:rFonts w:ascii="맑은 고딕" w:eastAsia="맑은 고딕" w:hAnsi="맑은 고딕" w:cs="Arial" w:hint="eastAsia"/>
      </w:rPr>
      <w:t xml:space="preserve"> </w:t>
    </w:r>
    <w:proofErr w:type="spellStart"/>
    <w:r w:rsidRPr="000F75F8">
      <w:rPr>
        <w:rFonts w:ascii="맑은 고딕" w:eastAsia="맑은 고딕" w:hAnsi="맑은 고딕" w:cs="Arial" w:hint="eastAsia"/>
      </w:rPr>
      <w:t>가이드</w:t>
    </w:r>
    <w:proofErr w:type="spellEnd"/>
    <w:r w:rsidRPr="000F75F8">
      <w:rPr>
        <w:rFonts w:ascii="맑은 고딕" w:eastAsia="맑은 고딕" w:hAnsi="맑은 고딕" w:cs="Arial"/>
      </w:rPr>
      <w:fldChar w:fldCharType="end"/>
    </w:r>
    <w:r w:rsidRPr="000F75F8">
      <w:rPr>
        <w:rFonts w:ascii="맑은 고딕" w:eastAsia="맑은 고딕" w:hAnsi="맑은 고딕" w:cs="Arial"/>
      </w:rPr>
      <w:t xml:space="preserve"> </w:t>
    </w:r>
    <w:r w:rsidRPr="000F75F8">
      <w:rPr>
        <w:rFonts w:ascii="맑은 고딕" w:eastAsia="맑은 고딕" w:hAnsi="맑은 고딕" w:cs="Arial"/>
      </w:rPr>
      <w:fldChar w:fldCharType="begin"/>
    </w:r>
    <w:r w:rsidRPr="000F75F8">
      <w:rPr>
        <w:rFonts w:ascii="맑은 고딕" w:eastAsia="맑은 고딕" w:hAnsi="맑은 고딕" w:cs="Arial"/>
      </w:rPr>
      <w:instrText xml:space="preserve"> SUBJECT   \* MERGEFORMAT </w:instrText>
    </w:r>
    <w:r w:rsidRPr="000F75F8">
      <w:rPr>
        <w:rFonts w:ascii="맑은 고딕" w:eastAsia="맑은 고딕" w:hAnsi="맑은 고딕" w:cs="Arial"/>
      </w:rPr>
      <w:fldChar w:fldCharType="end"/>
    </w:r>
    <w:r w:rsidRPr="000F75F8">
      <w:rPr>
        <w:rFonts w:ascii="맑은 고딕" w:eastAsia="맑은 고딕" w:hAnsi="맑은 고딕" w:cs="Arial"/>
      </w:rPr>
      <w:fldChar w:fldCharType="begin"/>
    </w:r>
    <w:r w:rsidRPr="000F75F8">
      <w:rPr>
        <w:rFonts w:ascii="맑은 고딕" w:eastAsia="맑은 고딕" w:hAnsi="맑은 고딕" w:cs="Arial"/>
      </w:rPr>
      <w:instrText xml:space="preserve"> COMMENTS   \* MERGEFORMAT </w:instrText>
    </w:r>
    <w:r w:rsidRPr="000F75F8">
      <w:rPr>
        <w:rFonts w:ascii="맑은 고딕" w:eastAsia="맑은 고딕" w:hAnsi="맑은 고딕" w:cs="Arial"/>
      </w:rPr>
      <w:fldChar w:fldCharType="end"/>
    </w:r>
    <w:r w:rsidRPr="000F75F8">
      <w:rPr>
        <w:rFonts w:ascii="맑은 고딕" w:eastAsia="맑은 고딕" w:hAnsi="맑은 고딕"/>
      </w:rPr>
      <w:fldChar w:fldCharType="begin"/>
    </w:r>
    <w:r w:rsidRPr="000F75F8">
      <w:rPr>
        <w:rFonts w:ascii="맑은 고딕" w:eastAsia="맑은 고딕" w:hAnsi="맑은 고딕"/>
      </w:rPr>
      <w:instrText xml:space="preserve"> COMMENTS   \* MERGEFORMAT </w:instrText>
    </w:r>
    <w:r w:rsidRPr="000F75F8">
      <w:rPr>
        <w:rFonts w:ascii="맑은 고딕" w:eastAsia="맑은 고딕" w:hAnsi="맑은 고딕"/>
      </w:rPr>
      <w:fldChar w:fldCharType="end"/>
    </w:r>
    <w:r w:rsidRPr="000F75F8">
      <w:rPr>
        <w:rFonts w:ascii="맑은 고딕" w:eastAsia="맑은 고딕" w:hAnsi="맑은 고딕" w:cs="Arial"/>
      </w:rPr>
      <w:t xml:space="preserve">- </w:t>
    </w:r>
    <w:r w:rsidRPr="00A15202">
      <w:rPr>
        <w:rFonts w:ascii="Arial" w:eastAsia="맑은 고딕" w:hAnsi="Arial" w:cs="Arial"/>
      </w:rPr>
      <w:t>LGE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AE8C" w14:textId="77777777" w:rsidR="00523266" w:rsidRDefault="00523266"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14:anchorId="631CAE92" wp14:editId="631CAE93">
              <wp:simplePos x="0" y="0"/>
              <wp:positionH relativeFrom="column">
                <wp:posOffset>-17780</wp:posOffset>
              </wp:positionH>
              <wp:positionV relativeFrom="paragraph">
                <wp:posOffset>54610</wp:posOffset>
              </wp:positionV>
              <wp:extent cx="590550" cy="2286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1CAE9A" w14:textId="77777777" w:rsidR="00523266" w:rsidRPr="004D5C84" w:rsidRDefault="0052326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7070A" w:rsidRPr="0037070A">
                            <w:rPr>
                              <w:rFonts w:ascii="Arial" w:hAnsi="Arial" w:cs="Arial"/>
                              <w:noProof/>
                              <w:sz w:val="20"/>
                              <w:szCs w:val="20"/>
                              <w:lang w:val="ko-KR"/>
                            </w:rPr>
                            <w:t>5</w:t>
                          </w:r>
                          <w:r w:rsidRPr="004D5C84">
                            <w:rPr>
                              <w:rFonts w:ascii="Arial" w:hAnsi="Arial" w:cs="Arial"/>
                              <w:sz w:val="20"/>
                              <w:szCs w:val="20"/>
                            </w:rPr>
                            <w:fldChar w:fldCharType="end"/>
                          </w:r>
                        </w:p>
                        <w:p w14:paraId="631CAE9B" w14:textId="77777777" w:rsidR="00523266" w:rsidRPr="006C165D" w:rsidRDefault="00523266"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CAE92"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14:paraId="631CAE9A" w14:textId="77777777" w:rsidR="00523266" w:rsidRPr="004D5C84" w:rsidRDefault="0052326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7070A" w:rsidRPr="0037070A">
                      <w:rPr>
                        <w:rFonts w:ascii="Arial" w:hAnsi="Arial" w:cs="Arial"/>
                        <w:noProof/>
                        <w:sz w:val="20"/>
                        <w:szCs w:val="20"/>
                        <w:lang w:val="ko-KR"/>
                      </w:rPr>
                      <w:t>5</w:t>
                    </w:r>
                    <w:r w:rsidRPr="004D5C84">
                      <w:rPr>
                        <w:rFonts w:ascii="Arial" w:hAnsi="Arial" w:cs="Arial"/>
                        <w:sz w:val="20"/>
                        <w:szCs w:val="20"/>
                      </w:rPr>
                      <w:fldChar w:fldCharType="end"/>
                    </w:r>
                  </w:p>
                  <w:p w14:paraId="631CAE9B" w14:textId="77777777" w:rsidR="00523266" w:rsidRPr="006C165D" w:rsidRDefault="00523266" w:rsidP="004D5C84">
                    <w:pPr>
                      <w:jc w:val="center"/>
                    </w:pPr>
                  </w:p>
                </w:txbxContent>
              </v:textbox>
            </v:shape>
          </w:pict>
        </mc:Fallback>
      </mc:AlternateContent>
    </w:r>
    <w:r>
      <w:tab/>
    </w:r>
  </w:p>
  <w:p w14:paraId="631CAE8D" w14:textId="77777777" w:rsidR="00523266" w:rsidRPr="003758BD" w:rsidRDefault="00523266" w:rsidP="00EF7F66">
    <w:pPr>
      <w:pStyle w:val="a9"/>
      <w:rPr>
        <w:rFonts w:ascii="Arial" w:eastAsia="맑은 고딕" w:hAnsi="Arial" w:cs="Arial"/>
      </w:rPr>
    </w:pPr>
    <w:r w:rsidRPr="000F75F8">
      <w:rPr>
        <w:rFonts w:ascii="맑은 고딕" w:eastAsia="맑은 고딕" w:hAnsi="맑은 고딕" w:cs="Arial"/>
      </w:rPr>
      <w:fldChar w:fldCharType="begin"/>
    </w:r>
    <w:r w:rsidRPr="000F75F8">
      <w:rPr>
        <w:rFonts w:ascii="맑은 고딕" w:eastAsia="맑은 고딕" w:hAnsi="맑은 고딕" w:cs="Arial"/>
      </w:rPr>
      <w:instrText xml:space="preserve"> TITLE   \* MERGEFORMAT </w:instrText>
    </w:r>
    <w:r w:rsidRPr="000F75F8">
      <w:rPr>
        <w:rFonts w:ascii="맑은 고딕" w:eastAsia="맑은 고딕" w:hAnsi="맑은 고딕" w:cs="Arial"/>
      </w:rPr>
      <w:fldChar w:fldCharType="separate"/>
    </w:r>
    <w:proofErr w:type="spellStart"/>
    <w:r w:rsidRPr="000F75F8">
      <w:rPr>
        <w:rFonts w:ascii="맑은 고딕" w:eastAsia="맑은 고딕" w:hAnsi="맑은 고딕" w:cs="Arial" w:hint="eastAsia"/>
      </w:rPr>
      <w:t>시스템</w:t>
    </w:r>
    <w:proofErr w:type="spellEnd"/>
    <w:r w:rsidRPr="000F75F8">
      <w:rPr>
        <w:rFonts w:ascii="맑은 고딕" w:eastAsia="맑은 고딕" w:hAnsi="맑은 고딕" w:cs="Arial" w:hint="eastAsia"/>
      </w:rPr>
      <w:t xml:space="preserve"> </w:t>
    </w:r>
    <w:r w:rsidRPr="000F75F8">
      <w:rPr>
        <w:rFonts w:ascii="맑은 고딕" w:eastAsia="맑은 고딕" w:hAnsi="맑은 고딕" w:cs="Arial" w:hint="eastAsia"/>
        <w:lang w:eastAsia="ko-KR"/>
      </w:rPr>
      <w:t>통합테스트 가이드</w:t>
    </w:r>
    <w:r w:rsidRPr="000F75F8">
      <w:rPr>
        <w:rFonts w:ascii="맑은 고딕" w:eastAsia="맑은 고딕" w:hAnsi="맑은 고딕" w:cs="Arial"/>
      </w:rPr>
      <w:fldChar w:fldCharType="end"/>
    </w:r>
    <w:r w:rsidRPr="000F75F8">
      <w:rPr>
        <w:rFonts w:ascii="맑은 고딕" w:eastAsia="맑은 고딕" w:hAnsi="맑은 고딕" w:cs="Arial"/>
      </w:rPr>
      <w:t xml:space="preserve"> - </w:t>
    </w:r>
    <w:r w:rsidRPr="00A15202">
      <w:rPr>
        <w:rFonts w:ascii="Arial" w:eastAsia="맑은 고딕" w:hAnsi="Arial" w:cs="Arial"/>
      </w:rPr>
      <w:t>LGE Internal Use Only</w:t>
    </w:r>
    <w:r w:rsidRPr="003758BD">
      <w:rPr>
        <w:rFonts w:ascii="Arial" w:eastAsia="맑은 고딕" w:hAnsi="Arial" w:cs="Arial"/>
      </w:rPr>
      <w:t xml:space="preserve">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CAE84" w14:textId="77777777" w:rsidR="00523266" w:rsidRDefault="00523266">
      <w:r>
        <w:separator/>
      </w:r>
    </w:p>
  </w:footnote>
  <w:footnote w:type="continuationSeparator" w:id="0">
    <w:p w14:paraId="631CAE85" w14:textId="77777777" w:rsidR="00523266" w:rsidRDefault="00523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1FC4894"/>
    <w:multiLevelType w:val="hybridMultilevel"/>
    <w:tmpl w:val="2662F3A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3" w15:restartNumberingAfterBreak="0">
    <w:nsid w:val="0C2E69E1"/>
    <w:multiLevelType w:val="hybridMultilevel"/>
    <w:tmpl w:val="4922F7FA"/>
    <w:lvl w:ilvl="0" w:tplc="D7AED336">
      <w:start w:val="1"/>
      <w:numFmt w:val="bullet"/>
      <w:lvlText w:val="•"/>
      <w:lvlJc w:val="left"/>
      <w:pPr>
        <w:tabs>
          <w:tab w:val="num" w:pos="720"/>
        </w:tabs>
        <w:ind w:left="720" w:hanging="360"/>
      </w:pPr>
      <w:rPr>
        <w:rFonts w:ascii="Arial" w:hAnsi="Arial" w:hint="default"/>
      </w:rPr>
    </w:lvl>
    <w:lvl w:ilvl="1" w:tplc="550645A2" w:tentative="1">
      <w:start w:val="1"/>
      <w:numFmt w:val="bullet"/>
      <w:lvlText w:val="•"/>
      <w:lvlJc w:val="left"/>
      <w:pPr>
        <w:tabs>
          <w:tab w:val="num" w:pos="1440"/>
        </w:tabs>
        <w:ind w:left="1440" w:hanging="360"/>
      </w:pPr>
      <w:rPr>
        <w:rFonts w:ascii="Arial" w:hAnsi="Arial" w:hint="default"/>
      </w:rPr>
    </w:lvl>
    <w:lvl w:ilvl="2" w:tplc="E57A152C" w:tentative="1">
      <w:start w:val="1"/>
      <w:numFmt w:val="bullet"/>
      <w:lvlText w:val="•"/>
      <w:lvlJc w:val="left"/>
      <w:pPr>
        <w:tabs>
          <w:tab w:val="num" w:pos="2160"/>
        </w:tabs>
        <w:ind w:left="2160" w:hanging="360"/>
      </w:pPr>
      <w:rPr>
        <w:rFonts w:ascii="Arial" w:hAnsi="Arial" w:hint="default"/>
      </w:rPr>
    </w:lvl>
    <w:lvl w:ilvl="3" w:tplc="82240A96" w:tentative="1">
      <w:start w:val="1"/>
      <w:numFmt w:val="bullet"/>
      <w:lvlText w:val="•"/>
      <w:lvlJc w:val="left"/>
      <w:pPr>
        <w:tabs>
          <w:tab w:val="num" w:pos="2880"/>
        </w:tabs>
        <w:ind w:left="2880" w:hanging="360"/>
      </w:pPr>
      <w:rPr>
        <w:rFonts w:ascii="Arial" w:hAnsi="Arial" w:hint="default"/>
      </w:rPr>
    </w:lvl>
    <w:lvl w:ilvl="4" w:tplc="88F81D66" w:tentative="1">
      <w:start w:val="1"/>
      <w:numFmt w:val="bullet"/>
      <w:lvlText w:val="•"/>
      <w:lvlJc w:val="left"/>
      <w:pPr>
        <w:tabs>
          <w:tab w:val="num" w:pos="3600"/>
        </w:tabs>
        <w:ind w:left="3600" w:hanging="360"/>
      </w:pPr>
      <w:rPr>
        <w:rFonts w:ascii="Arial" w:hAnsi="Arial" w:hint="default"/>
      </w:rPr>
    </w:lvl>
    <w:lvl w:ilvl="5" w:tplc="2FF4F77A" w:tentative="1">
      <w:start w:val="1"/>
      <w:numFmt w:val="bullet"/>
      <w:lvlText w:val="•"/>
      <w:lvlJc w:val="left"/>
      <w:pPr>
        <w:tabs>
          <w:tab w:val="num" w:pos="4320"/>
        </w:tabs>
        <w:ind w:left="4320" w:hanging="360"/>
      </w:pPr>
      <w:rPr>
        <w:rFonts w:ascii="Arial" w:hAnsi="Arial" w:hint="default"/>
      </w:rPr>
    </w:lvl>
    <w:lvl w:ilvl="6" w:tplc="974CE6D8" w:tentative="1">
      <w:start w:val="1"/>
      <w:numFmt w:val="bullet"/>
      <w:lvlText w:val="•"/>
      <w:lvlJc w:val="left"/>
      <w:pPr>
        <w:tabs>
          <w:tab w:val="num" w:pos="5040"/>
        </w:tabs>
        <w:ind w:left="5040" w:hanging="360"/>
      </w:pPr>
      <w:rPr>
        <w:rFonts w:ascii="Arial" w:hAnsi="Arial" w:hint="default"/>
      </w:rPr>
    </w:lvl>
    <w:lvl w:ilvl="7" w:tplc="A7BC7140" w:tentative="1">
      <w:start w:val="1"/>
      <w:numFmt w:val="bullet"/>
      <w:lvlText w:val="•"/>
      <w:lvlJc w:val="left"/>
      <w:pPr>
        <w:tabs>
          <w:tab w:val="num" w:pos="5760"/>
        </w:tabs>
        <w:ind w:left="5760" w:hanging="360"/>
      </w:pPr>
      <w:rPr>
        <w:rFonts w:ascii="Arial" w:hAnsi="Arial" w:hint="default"/>
      </w:rPr>
    </w:lvl>
    <w:lvl w:ilvl="8" w:tplc="32AECD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5" w15:restartNumberingAfterBreak="0">
    <w:nsid w:val="0CCF1509"/>
    <w:multiLevelType w:val="hybridMultilevel"/>
    <w:tmpl w:val="82AC9BA2"/>
    <w:lvl w:ilvl="0" w:tplc="1E62FA80">
      <w:start w:val="1"/>
      <w:numFmt w:val="bullet"/>
      <w:lvlText w:val="•"/>
      <w:lvlJc w:val="left"/>
      <w:pPr>
        <w:tabs>
          <w:tab w:val="num" w:pos="720"/>
        </w:tabs>
        <w:ind w:left="720" w:hanging="360"/>
      </w:pPr>
      <w:rPr>
        <w:rFonts w:ascii="Arial" w:hAnsi="Arial" w:hint="default"/>
      </w:rPr>
    </w:lvl>
    <w:lvl w:ilvl="1" w:tplc="B0146238" w:tentative="1">
      <w:start w:val="1"/>
      <w:numFmt w:val="bullet"/>
      <w:lvlText w:val="•"/>
      <w:lvlJc w:val="left"/>
      <w:pPr>
        <w:tabs>
          <w:tab w:val="num" w:pos="1440"/>
        </w:tabs>
        <w:ind w:left="1440" w:hanging="360"/>
      </w:pPr>
      <w:rPr>
        <w:rFonts w:ascii="Arial" w:hAnsi="Arial" w:hint="default"/>
      </w:rPr>
    </w:lvl>
    <w:lvl w:ilvl="2" w:tplc="5A447782" w:tentative="1">
      <w:start w:val="1"/>
      <w:numFmt w:val="bullet"/>
      <w:lvlText w:val="•"/>
      <w:lvlJc w:val="left"/>
      <w:pPr>
        <w:tabs>
          <w:tab w:val="num" w:pos="2160"/>
        </w:tabs>
        <w:ind w:left="2160" w:hanging="360"/>
      </w:pPr>
      <w:rPr>
        <w:rFonts w:ascii="Arial" w:hAnsi="Arial" w:hint="default"/>
      </w:rPr>
    </w:lvl>
    <w:lvl w:ilvl="3" w:tplc="2AC8A5E4" w:tentative="1">
      <w:start w:val="1"/>
      <w:numFmt w:val="bullet"/>
      <w:lvlText w:val="•"/>
      <w:lvlJc w:val="left"/>
      <w:pPr>
        <w:tabs>
          <w:tab w:val="num" w:pos="2880"/>
        </w:tabs>
        <w:ind w:left="2880" w:hanging="360"/>
      </w:pPr>
      <w:rPr>
        <w:rFonts w:ascii="Arial" w:hAnsi="Arial" w:hint="default"/>
      </w:rPr>
    </w:lvl>
    <w:lvl w:ilvl="4" w:tplc="C016ACC6" w:tentative="1">
      <w:start w:val="1"/>
      <w:numFmt w:val="bullet"/>
      <w:lvlText w:val="•"/>
      <w:lvlJc w:val="left"/>
      <w:pPr>
        <w:tabs>
          <w:tab w:val="num" w:pos="3600"/>
        </w:tabs>
        <w:ind w:left="3600" w:hanging="360"/>
      </w:pPr>
      <w:rPr>
        <w:rFonts w:ascii="Arial" w:hAnsi="Arial" w:hint="default"/>
      </w:rPr>
    </w:lvl>
    <w:lvl w:ilvl="5" w:tplc="AEE4D66E" w:tentative="1">
      <w:start w:val="1"/>
      <w:numFmt w:val="bullet"/>
      <w:lvlText w:val="•"/>
      <w:lvlJc w:val="left"/>
      <w:pPr>
        <w:tabs>
          <w:tab w:val="num" w:pos="4320"/>
        </w:tabs>
        <w:ind w:left="4320" w:hanging="360"/>
      </w:pPr>
      <w:rPr>
        <w:rFonts w:ascii="Arial" w:hAnsi="Arial" w:hint="default"/>
      </w:rPr>
    </w:lvl>
    <w:lvl w:ilvl="6" w:tplc="D08C4B3C" w:tentative="1">
      <w:start w:val="1"/>
      <w:numFmt w:val="bullet"/>
      <w:lvlText w:val="•"/>
      <w:lvlJc w:val="left"/>
      <w:pPr>
        <w:tabs>
          <w:tab w:val="num" w:pos="5040"/>
        </w:tabs>
        <w:ind w:left="5040" w:hanging="360"/>
      </w:pPr>
      <w:rPr>
        <w:rFonts w:ascii="Arial" w:hAnsi="Arial" w:hint="default"/>
      </w:rPr>
    </w:lvl>
    <w:lvl w:ilvl="7" w:tplc="8C9CA420" w:tentative="1">
      <w:start w:val="1"/>
      <w:numFmt w:val="bullet"/>
      <w:lvlText w:val="•"/>
      <w:lvlJc w:val="left"/>
      <w:pPr>
        <w:tabs>
          <w:tab w:val="num" w:pos="5760"/>
        </w:tabs>
        <w:ind w:left="5760" w:hanging="360"/>
      </w:pPr>
      <w:rPr>
        <w:rFonts w:ascii="Arial" w:hAnsi="Arial" w:hint="default"/>
      </w:rPr>
    </w:lvl>
    <w:lvl w:ilvl="8" w:tplc="D90090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B9362E"/>
    <w:multiLevelType w:val="hybridMultilevel"/>
    <w:tmpl w:val="A1189F2A"/>
    <w:lvl w:ilvl="0" w:tplc="2514D93A">
      <w:start w:val="1"/>
      <w:numFmt w:val="decimal"/>
      <w:lvlText w:val="%1."/>
      <w:lvlJc w:val="left"/>
      <w:pPr>
        <w:ind w:left="180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1872812"/>
    <w:multiLevelType w:val="hybridMultilevel"/>
    <w:tmpl w:val="DD8E49B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8" w15:restartNumberingAfterBreak="0">
    <w:nsid w:val="14D203EC"/>
    <w:multiLevelType w:val="hybridMultilevel"/>
    <w:tmpl w:val="34BEAE20"/>
    <w:lvl w:ilvl="0" w:tplc="1E62FA80">
      <w:start w:val="1"/>
      <w:numFmt w:val="bullet"/>
      <w:lvlText w:val="•"/>
      <w:lvlJc w:val="left"/>
      <w:pPr>
        <w:ind w:left="1520" w:hanging="400"/>
      </w:pPr>
      <w:rPr>
        <w:rFonts w:ascii="Arial" w:hAnsi="Arial"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16AB53E2"/>
    <w:multiLevelType w:val="hybridMultilevel"/>
    <w:tmpl w:val="9C5CF354"/>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0" w15:restartNumberingAfterBreak="0">
    <w:nsid w:val="21420FC7"/>
    <w:multiLevelType w:val="hybridMultilevel"/>
    <w:tmpl w:val="EC1EC792"/>
    <w:lvl w:ilvl="0" w:tplc="B71888EE">
      <w:start w:val="1"/>
      <w:numFmt w:val="bullet"/>
      <w:lvlText w:val="•"/>
      <w:lvlJc w:val="left"/>
      <w:pPr>
        <w:tabs>
          <w:tab w:val="num" w:pos="720"/>
        </w:tabs>
        <w:ind w:left="720" w:hanging="360"/>
      </w:pPr>
      <w:rPr>
        <w:rFonts w:ascii="Arial" w:hAnsi="Arial" w:hint="default"/>
      </w:rPr>
    </w:lvl>
    <w:lvl w:ilvl="1" w:tplc="7FCC5700" w:tentative="1">
      <w:start w:val="1"/>
      <w:numFmt w:val="bullet"/>
      <w:lvlText w:val="•"/>
      <w:lvlJc w:val="left"/>
      <w:pPr>
        <w:tabs>
          <w:tab w:val="num" w:pos="1440"/>
        </w:tabs>
        <w:ind w:left="1440" w:hanging="360"/>
      </w:pPr>
      <w:rPr>
        <w:rFonts w:ascii="Arial" w:hAnsi="Arial" w:hint="default"/>
      </w:rPr>
    </w:lvl>
    <w:lvl w:ilvl="2" w:tplc="296A1FA8" w:tentative="1">
      <w:start w:val="1"/>
      <w:numFmt w:val="bullet"/>
      <w:lvlText w:val="•"/>
      <w:lvlJc w:val="left"/>
      <w:pPr>
        <w:tabs>
          <w:tab w:val="num" w:pos="2160"/>
        </w:tabs>
        <w:ind w:left="2160" w:hanging="360"/>
      </w:pPr>
      <w:rPr>
        <w:rFonts w:ascii="Arial" w:hAnsi="Arial" w:hint="default"/>
      </w:rPr>
    </w:lvl>
    <w:lvl w:ilvl="3" w:tplc="DB82BEDE" w:tentative="1">
      <w:start w:val="1"/>
      <w:numFmt w:val="bullet"/>
      <w:lvlText w:val="•"/>
      <w:lvlJc w:val="left"/>
      <w:pPr>
        <w:tabs>
          <w:tab w:val="num" w:pos="2880"/>
        </w:tabs>
        <w:ind w:left="2880" w:hanging="360"/>
      </w:pPr>
      <w:rPr>
        <w:rFonts w:ascii="Arial" w:hAnsi="Arial" w:hint="default"/>
      </w:rPr>
    </w:lvl>
    <w:lvl w:ilvl="4" w:tplc="CEB48EA8" w:tentative="1">
      <w:start w:val="1"/>
      <w:numFmt w:val="bullet"/>
      <w:lvlText w:val="•"/>
      <w:lvlJc w:val="left"/>
      <w:pPr>
        <w:tabs>
          <w:tab w:val="num" w:pos="3600"/>
        </w:tabs>
        <w:ind w:left="3600" w:hanging="360"/>
      </w:pPr>
      <w:rPr>
        <w:rFonts w:ascii="Arial" w:hAnsi="Arial" w:hint="default"/>
      </w:rPr>
    </w:lvl>
    <w:lvl w:ilvl="5" w:tplc="6FBACA1C" w:tentative="1">
      <w:start w:val="1"/>
      <w:numFmt w:val="bullet"/>
      <w:lvlText w:val="•"/>
      <w:lvlJc w:val="left"/>
      <w:pPr>
        <w:tabs>
          <w:tab w:val="num" w:pos="4320"/>
        </w:tabs>
        <w:ind w:left="4320" w:hanging="360"/>
      </w:pPr>
      <w:rPr>
        <w:rFonts w:ascii="Arial" w:hAnsi="Arial" w:hint="default"/>
      </w:rPr>
    </w:lvl>
    <w:lvl w:ilvl="6" w:tplc="421A499C" w:tentative="1">
      <w:start w:val="1"/>
      <w:numFmt w:val="bullet"/>
      <w:lvlText w:val="•"/>
      <w:lvlJc w:val="left"/>
      <w:pPr>
        <w:tabs>
          <w:tab w:val="num" w:pos="5040"/>
        </w:tabs>
        <w:ind w:left="5040" w:hanging="360"/>
      </w:pPr>
      <w:rPr>
        <w:rFonts w:ascii="Arial" w:hAnsi="Arial" w:hint="default"/>
      </w:rPr>
    </w:lvl>
    <w:lvl w:ilvl="7" w:tplc="4BC2B792" w:tentative="1">
      <w:start w:val="1"/>
      <w:numFmt w:val="bullet"/>
      <w:lvlText w:val="•"/>
      <w:lvlJc w:val="left"/>
      <w:pPr>
        <w:tabs>
          <w:tab w:val="num" w:pos="5760"/>
        </w:tabs>
        <w:ind w:left="5760" w:hanging="360"/>
      </w:pPr>
      <w:rPr>
        <w:rFonts w:ascii="Arial" w:hAnsi="Arial" w:hint="default"/>
      </w:rPr>
    </w:lvl>
    <w:lvl w:ilvl="8" w:tplc="C95EC0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AE2EA8"/>
    <w:multiLevelType w:val="hybridMultilevel"/>
    <w:tmpl w:val="1ADA827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2" w15:restartNumberingAfterBreak="0">
    <w:nsid w:val="29316600"/>
    <w:multiLevelType w:val="hybridMultilevel"/>
    <w:tmpl w:val="D3A631E6"/>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3" w15:restartNumberingAfterBreak="0">
    <w:nsid w:val="2A634718"/>
    <w:multiLevelType w:val="hybridMultilevel"/>
    <w:tmpl w:val="60621DCC"/>
    <w:lvl w:ilvl="0" w:tplc="04090003">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15:restartNumberingAfterBreak="0">
    <w:nsid w:val="2C992AE5"/>
    <w:multiLevelType w:val="hybridMultilevel"/>
    <w:tmpl w:val="BAD88F5C"/>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15:restartNumberingAfterBreak="0">
    <w:nsid w:val="2F823AC0"/>
    <w:multiLevelType w:val="hybridMultilevel"/>
    <w:tmpl w:val="66C0544A"/>
    <w:lvl w:ilvl="0" w:tplc="1E62FA80">
      <w:start w:val="1"/>
      <w:numFmt w:val="bullet"/>
      <w:lvlText w:val="•"/>
      <w:lvlJc w:val="left"/>
      <w:pPr>
        <w:ind w:left="760" w:hanging="400"/>
      </w:pPr>
      <w:rPr>
        <w:rFonts w:ascii="Arial" w:hAnsi="Arial" w:hint="default"/>
      </w:rPr>
    </w:lvl>
    <w:lvl w:ilvl="1" w:tplc="1E62FA80">
      <w:start w:val="1"/>
      <w:numFmt w:val="bullet"/>
      <w:lvlText w:val="•"/>
      <w:lvlJc w:val="left"/>
      <w:pPr>
        <w:ind w:left="1160" w:hanging="400"/>
      </w:pPr>
      <w:rPr>
        <w:rFonts w:ascii="Arial" w:hAnsi="Arial"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6" w15:restartNumberingAfterBreak="0">
    <w:nsid w:val="2FE75C11"/>
    <w:multiLevelType w:val="hybridMultilevel"/>
    <w:tmpl w:val="81307DB0"/>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7" w15:restartNumberingAfterBreak="0">
    <w:nsid w:val="305D2648"/>
    <w:multiLevelType w:val="hybridMultilevel"/>
    <w:tmpl w:val="88A0C43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4BD0762"/>
    <w:multiLevelType w:val="hybridMultilevel"/>
    <w:tmpl w:val="DB20F92A"/>
    <w:lvl w:ilvl="0" w:tplc="4888DEE6">
      <w:start w:val="1"/>
      <w:numFmt w:val="bullet"/>
      <w:lvlText w:val="•"/>
      <w:lvlJc w:val="left"/>
      <w:pPr>
        <w:tabs>
          <w:tab w:val="num" w:pos="1080"/>
        </w:tabs>
        <w:ind w:left="1080" w:hanging="360"/>
      </w:pPr>
      <w:rPr>
        <w:rFonts w:ascii="Arial" w:hAnsi="Arial" w:hint="default"/>
      </w:rPr>
    </w:lvl>
    <w:lvl w:ilvl="1" w:tplc="AAF889B8" w:tentative="1">
      <w:start w:val="1"/>
      <w:numFmt w:val="bullet"/>
      <w:lvlText w:val="•"/>
      <w:lvlJc w:val="left"/>
      <w:pPr>
        <w:tabs>
          <w:tab w:val="num" w:pos="1800"/>
        </w:tabs>
        <w:ind w:left="1800" w:hanging="360"/>
      </w:pPr>
      <w:rPr>
        <w:rFonts w:ascii="Arial" w:hAnsi="Arial" w:hint="default"/>
      </w:rPr>
    </w:lvl>
    <w:lvl w:ilvl="2" w:tplc="D5B2AA2A" w:tentative="1">
      <w:start w:val="1"/>
      <w:numFmt w:val="bullet"/>
      <w:lvlText w:val="•"/>
      <w:lvlJc w:val="left"/>
      <w:pPr>
        <w:tabs>
          <w:tab w:val="num" w:pos="2520"/>
        </w:tabs>
        <w:ind w:left="2520" w:hanging="360"/>
      </w:pPr>
      <w:rPr>
        <w:rFonts w:ascii="Arial" w:hAnsi="Arial" w:hint="default"/>
      </w:rPr>
    </w:lvl>
    <w:lvl w:ilvl="3" w:tplc="87E4A1B2" w:tentative="1">
      <w:start w:val="1"/>
      <w:numFmt w:val="bullet"/>
      <w:lvlText w:val="•"/>
      <w:lvlJc w:val="left"/>
      <w:pPr>
        <w:tabs>
          <w:tab w:val="num" w:pos="3240"/>
        </w:tabs>
        <w:ind w:left="3240" w:hanging="360"/>
      </w:pPr>
      <w:rPr>
        <w:rFonts w:ascii="Arial" w:hAnsi="Arial" w:hint="default"/>
      </w:rPr>
    </w:lvl>
    <w:lvl w:ilvl="4" w:tplc="972E6464" w:tentative="1">
      <w:start w:val="1"/>
      <w:numFmt w:val="bullet"/>
      <w:lvlText w:val="•"/>
      <w:lvlJc w:val="left"/>
      <w:pPr>
        <w:tabs>
          <w:tab w:val="num" w:pos="3960"/>
        </w:tabs>
        <w:ind w:left="3960" w:hanging="360"/>
      </w:pPr>
      <w:rPr>
        <w:rFonts w:ascii="Arial" w:hAnsi="Arial" w:hint="default"/>
      </w:rPr>
    </w:lvl>
    <w:lvl w:ilvl="5" w:tplc="DDEC2C00" w:tentative="1">
      <w:start w:val="1"/>
      <w:numFmt w:val="bullet"/>
      <w:lvlText w:val="•"/>
      <w:lvlJc w:val="left"/>
      <w:pPr>
        <w:tabs>
          <w:tab w:val="num" w:pos="4680"/>
        </w:tabs>
        <w:ind w:left="4680" w:hanging="360"/>
      </w:pPr>
      <w:rPr>
        <w:rFonts w:ascii="Arial" w:hAnsi="Arial" w:hint="default"/>
      </w:rPr>
    </w:lvl>
    <w:lvl w:ilvl="6" w:tplc="64C4298E" w:tentative="1">
      <w:start w:val="1"/>
      <w:numFmt w:val="bullet"/>
      <w:lvlText w:val="•"/>
      <w:lvlJc w:val="left"/>
      <w:pPr>
        <w:tabs>
          <w:tab w:val="num" w:pos="5400"/>
        </w:tabs>
        <w:ind w:left="5400" w:hanging="360"/>
      </w:pPr>
      <w:rPr>
        <w:rFonts w:ascii="Arial" w:hAnsi="Arial" w:hint="default"/>
      </w:rPr>
    </w:lvl>
    <w:lvl w:ilvl="7" w:tplc="B624F4A0" w:tentative="1">
      <w:start w:val="1"/>
      <w:numFmt w:val="bullet"/>
      <w:lvlText w:val="•"/>
      <w:lvlJc w:val="left"/>
      <w:pPr>
        <w:tabs>
          <w:tab w:val="num" w:pos="6120"/>
        </w:tabs>
        <w:ind w:left="6120" w:hanging="360"/>
      </w:pPr>
      <w:rPr>
        <w:rFonts w:ascii="Arial" w:hAnsi="Arial" w:hint="default"/>
      </w:rPr>
    </w:lvl>
    <w:lvl w:ilvl="8" w:tplc="69541AB0" w:tentative="1">
      <w:start w:val="1"/>
      <w:numFmt w:val="bullet"/>
      <w:lvlText w:val="•"/>
      <w:lvlJc w:val="left"/>
      <w:pPr>
        <w:tabs>
          <w:tab w:val="num" w:pos="6840"/>
        </w:tabs>
        <w:ind w:left="6840" w:hanging="360"/>
      </w:pPr>
      <w:rPr>
        <w:rFonts w:ascii="Arial" w:hAnsi="Arial" w:hint="default"/>
      </w:rPr>
    </w:lvl>
  </w:abstractNum>
  <w:abstractNum w:abstractNumId="19"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20" w15:restartNumberingAfterBreak="0">
    <w:nsid w:val="411D4956"/>
    <w:multiLevelType w:val="hybridMultilevel"/>
    <w:tmpl w:val="663ECDFE"/>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1" w15:restartNumberingAfterBreak="0">
    <w:nsid w:val="41B152E1"/>
    <w:multiLevelType w:val="hybridMultilevel"/>
    <w:tmpl w:val="70469F24"/>
    <w:lvl w:ilvl="0" w:tplc="94285CB0">
      <w:start w:val="1"/>
      <w:numFmt w:val="bullet"/>
      <w:lvlText w:val="-"/>
      <w:lvlJc w:val="left"/>
      <w:pPr>
        <w:tabs>
          <w:tab w:val="num" w:pos="720"/>
        </w:tabs>
        <w:ind w:left="720" w:hanging="360"/>
      </w:pPr>
      <w:rPr>
        <w:rFonts w:ascii="굴림" w:hAnsi="굴림" w:hint="default"/>
      </w:rPr>
    </w:lvl>
    <w:lvl w:ilvl="1" w:tplc="687CB872" w:tentative="1">
      <w:start w:val="1"/>
      <w:numFmt w:val="bullet"/>
      <w:lvlText w:val="-"/>
      <w:lvlJc w:val="left"/>
      <w:pPr>
        <w:tabs>
          <w:tab w:val="num" w:pos="1440"/>
        </w:tabs>
        <w:ind w:left="1440" w:hanging="360"/>
      </w:pPr>
      <w:rPr>
        <w:rFonts w:ascii="굴림" w:hAnsi="굴림" w:hint="default"/>
      </w:rPr>
    </w:lvl>
    <w:lvl w:ilvl="2" w:tplc="909E80BE" w:tentative="1">
      <w:start w:val="1"/>
      <w:numFmt w:val="bullet"/>
      <w:lvlText w:val="-"/>
      <w:lvlJc w:val="left"/>
      <w:pPr>
        <w:tabs>
          <w:tab w:val="num" w:pos="2160"/>
        </w:tabs>
        <w:ind w:left="2160" w:hanging="360"/>
      </w:pPr>
      <w:rPr>
        <w:rFonts w:ascii="굴림" w:hAnsi="굴림" w:hint="default"/>
      </w:rPr>
    </w:lvl>
    <w:lvl w:ilvl="3" w:tplc="66CAD1F8" w:tentative="1">
      <w:start w:val="1"/>
      <w:numFmt w:val="bullet"/>
      <w:lvlText w:val="-"/>
      <w:lvlJc w:val="left"/>
      <w:pPr>
        <w:tabs>
          <w:tab w:val="num" w:pos="2880"/>
        </w:tabs>
        <w:ind w:left="2880" w:hanging="360"/>
      </w:pPr>
      <w:rPr>
        <w:rFonts w:ascii="굴림" w:hAnsi="굴림" w:hint="default"/>
      </w:rPr>
    </w:lvl>
    <w:lvl w:ilvl="4" w:tplc="B7DE7686">
      <w:start w:val="1"/>
      <w:numFmt w:val="bullet"/>
      <w:lvlText w:val="-"/>
      <w:lvlJc w:val="left"/>
      <w:pPr>
        <w:tabs>
          <w:tab w:val="num" w:pos="3600"/>
        </w:tabs>
        <w:ind w:left="3600" w:hanging="360"/>
      </w:pPr>
      <w:rPr>
        <w:rFonts w:ascii="굴림" w:hAnsi="굴림" w:hint="default"/>
      </w:rPr>
    </w:lvl>
    <w:lvl w:ilvl="5" w:tplc="6A104924" w:tentative="1">
      <w:start w:val="1"/>
      <w:numFmt w:val="bullet"/>
      <w:lvlText w:val="-"/>
      <w:lvlJc w:val="left"/>
      <w:pPr>
        <w:tabs>
          <w:tab w:val="num" w:pos="4320"/>
        </w:tabs>
        <w:ind w:left="4320" w:hanging="360"/>
      </w:pPr>
      <w:rPr>
        <w:rFonts w:ascii="굴림" w:hAnsi="굴림" w:hint="default"/>
      </w:rPr>
    </w:lvl>
    <w:lvl w:ilvl="6" w:tplc="61463AAC" w:tentative="1">
      <w:start w:val="1"/>
      <w:numFmt w:val="bullet"/>
      <w:lvlText w:val="-"/>
      <w:lvlJc w:val="left"/>
      <w:pPr>
        <w:tabs>
          <w:tab w:val="num" w:pos="5040"/>
        </w:tabs>
        <w:ind w:left="5040" w:hanging="360"/>
      </w:pPr>
      <w:rPr>
        <w:rFonts w:ascii="굴림" w:hAnsi="굴림" w:hint="default"/>
      </w:rPr>
    </w:lvl>
    <w:lvl w:ilvl="7" w:tplc="27AC6904" w:tentative="1">
      <w:start w:val="1"/>
      <w:numFmt w:val="bullet"/>
      <w:lvlText w:val="-"/>
      <w:lvlJc w:val="left"/>
      <w:pPr>
        <w:tabs>
          <w:tab w:val="num" w:pos="5760"/>
        </w:tabs>
        <w:ind w:left="5760" w:hanging="360"/>
      </w:pPr>
      <w:rPr>
        <w:rFonts w:ascii="굴림" w:hAnsi="굴림" w:hint="default"/>
      </w:rPr>
    </w:lvl>
    <w:lvl w:ilvl="8" w:tplc="488EE02C" w:tentative="1">
      <w:start w:val="1"/>
      <w:numFmt w:val="bullet"/>
      <w:lvlText w:val="-"/>
      <w:lvlJc w:val="left"/>
      <w:pPr>
        <w:tabs>
          <w:tab w:val="num" w:pos="6480"/>
        </w:tabs>
        <w:ind w:left="6480" w:hanging="360"/>
      </w:pPr>
      <w:rPr>
        <w:rFonts w:ascii="굴림" w:hAnsi="굴림" w:hint="default"/>
      </w:rPr>
    </w:lvl>
  </w:abstractNum>
  <w:abstractNum w:abstractNumId="22" w15:restartNumberingAfterBreak="0">
    <w:nsid w:val="43FE3071"/>
    <w:multiLevelType w:val="hybridMultilevel"/>
    <w:tmpl w:val="27600606"/>
    <w:lvl w:ilvl="0" w:tplc="95AC4BCE">
      <w:start w:val="1"/>
      <w:numFmt w:val="bullet"/>
      <w:lvlText w:val="•"/>
      <w:lvlJc w:val="left"/>
      <w:pPr>
        <w:tabs>
          <w:tab w:val="num" w:pos="1080"/>
        </w:tabs>
        <w:ind w:left="1080" w:hanging="360"/>
      </w:pPr>
      <w:rPr>
        <w:rFonts w:ascii="Arial" w:hAnsi="Arial" w:hint="default"/>
      </w:rPr>
    </w:lvl>
    <w:lvl w:ilvl="1" w:tplc="8174AA36" w:tentative="1">
      <w:start w:val="1"/>
      <w:numFmt w:val="bullet"/>
      <w:lvlText w:val="•"/>
      <w:lvlJc w:val="left"/>
      <w:pPr>
        <w:tabs>
          <w:tab w:val="num" w:pos="1800"/>
        </w:tabs>
        <w:ind w:left="1800" w:hanging="360"/>
      </w:pPr>
      <w:rPr>
        <w:rFonts w:ascii="Arial" w:hAnsi="Arial" w:hint="default"/>
      </w:rPr>
    </w:lvl>
    <w:lvl w:ilvl="2" w:tplc="5E2ACBCA" w:tentative="1">
      <w:start w:val="1"/>
      <w:numFmt w:val="bullet"/>
      <w:lvlText w:val="•"/>
      <w:lvlJc w:val="left"/>
      <w:pPr>
        <w:tabs>
          <w:tab w:val="num" w:pos="2520"/>
        </w:tabs>
        <w:ind w:left="2520" w:hanging="360"/>
      </w:pPr>
      <w:rPr>
        <w:rFonts w:ascii="Arial" w:hAnsi="Arial" w:hint="default"/>
      </w:rPr>
    </w:lvl>
    <w:lvl w:ilvl="3" w:tplc="8CE6DB90" w:tentative="1">
      <w:start w:val="1"/>
      <w:numFmt w:val="bullet"/>
      <w:lvlText w:val="•"/>
      <w:lvlJc w:val="left"/>
      <w:pPr>
        <w:tabs>
          <w:tab w:val="num" w:pos="3240"/>
        </w:tabs>
        <w:ind w:left="3240" w:hanging="360"/>
      </w:pPr>
      <w:rPr>
        <w:rFonts w:ascii="Arial" w:hAnsi="Arial" w:hint="default"/>
      </w:rPr>
    </w:lvl>
    <w:lvl w:ilvl="4" w:tplc="A5CC00EA" w:tentative="1">
      <w:start w:val="1"/>
      <w:numFmt w:val="bullet"/>
      <w:lvlText w:val="•"/>
      <w:lvlJc w:val="left"/>
      <w:pPr>
        <w:tabs>
          <w:tab w:val="num" w:pos="3960"/>
        </w:tabs>
        <w:ind w:left="3960" w:hanging="360"/>
      </w:pPr>
      <w:rPr>
        <w:rFonts w:ascii="Arial" w:hAnsi="Arial" w:hint="default"/>
      </w:rPr>
    </w:lvl>
    <w:lvl w:ilvl="5" w:tplc="692AD91E" w:tentative="1">
      <w:start w:val="1"/>
      <w:numFmt w:val="bullet"/>
      <w:lvlText w:val="•"/>
      <w:lvlJc w:val="left"/>
      <w:pPr>
        <w:tabs>
          <w:tab w:val="num" w:pos="4680"/>
        </w:tabs>
        <w:ind w:left="4680" w:hanging="360"/>
      </w:pPr>
      <w:rPr>
        <w:rFonts w:ascii="Arial" w:hAnsi="Arial" w:hint="default"/>
      </w:rPr>
    </w:lvl>
    <w:lvl w:ilvl="6" w:tplc="FBB8491C" w:tentative="1">
      <w:start w:val="1"/>
      <w:numFmt w:val="bullet"/>
      <w:lvlText w:val="•"/>
      <w:lvlJc w:val="left"/>
      <w:pPr>
        <w:tabs>
          <w:tab w:val="num" w:pos="5400"/>
        </w:tabs>
        <w:ind w:left="5400" w:hanging="360"/>
      </w:pPr>
      <w:rPr>
        <w:rFonts w:ascii="Arial" w:hAnsi="Arial" w:hint="default"/>
      </w:rPr>
    </w:lvl>
    <w:lvl w:ilvl="7" w:tplc="314EEA76" w:tentative="1">
      <w:start w:val="1"/>
      <w:numFmt w:val="bullet"/>
      <w:lvlText w:val="•"/>
      <w:lvlJc w:val="left"/>
      <w:pPr>
        <w:tabs>
          <w:tab w:val="num" w:pos="6120"/>
        </w:tabs>
        <w:ind w:left="6120" w:hanging="360"/>
      </w:pPr>
      <w:rPr>
        <w:rFonts w:ascii="Arial" w:hAnsi="Arial" w:hint="default"/>
      </w:rPr>
    </w:lvl>
    <w:lvl w:ilvl="8" w:tplc="7952D596" w:tentative="1">
      <w:start w:val="1"/>
      <w:numFmt w:val="bullet"/>
      <w:lvlText w:val="•"/>
      <w:lvlJc w:val="left"/>
      <w:pPr>
        <w:tabs>
          <w:tab w:val="num" w:pos="6840"/>
        </w:tabs>
        <w:ind w:left="6840" w:hanging="360"/>
      </w:pPr>
      <w:rPr>
        <w:rFonts w:ascii="Arial" w:hAnsi="Arial" w:hint="default"/>
      </w:rPr>
    </w:lvl>
  </w:abstractNum>
  <w:abstractNum w:abstractNumId="23"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496975A9"/>
    <w:multiLevelType w:val="hybridMultilevel"/>
    <w:tmpl w:val="70840068"/>
    <w:lvl w:ilvl="0" w:tplc="E5709526">
      <w:start w:val="1"/>
      <w:numFmt w:val="bullet"/>
      <w:lvlText w:val="•"/>
      <w:lvlJc w:val="left"/>
      <w:pPr>
        <w:tabs>
          <w:tab w:val="num" w:pos="720"/>
        </w:tabs>
        <w:ind w:left="720" w:hanging="360"/>
      </w:pPr>
      <w:rPr>
        <w:rFonts w:ascii="Arial" w:hAnsi="Arial" w:hint="default"/>
      </w:rPr>
    </w:lvl>
    <w:lvl w:ilvl="1" w:tplc="67083308" w:tentative="1">
      <w:start w:val="1"/>
      <w:numFmt w:val="bullet"/>
      <w:lvlText w:val="•"/>
      <w:lvlJc w:val="left"/>
      <w:pPr>
        <w:tabs>
          <w:tab w:val="num" w:pos="1440"/>
        </w:tabs>
        <w:ind w:left="1440" w:hanging="360"/>
      </w:pPr>
      <w:rPr>
        <w:rFonts w:ascii="Arial" w:hAnsi="Arial" w:hint="default"/>
      </w:rPr>
    </w:lvl>
    <w:lvl w:ilvl="2" w:tplc="37A2A5A4" w:tentative="1">
      <w:start w:val="1"/>
      <w:numFmt w:val="bullet"/>
      <w:lvlText w:val="•"/>
      <w:lvlJc w:val="left"/>
      <w:pPr>
        <w:tabs>
          <w:tab w:val="num" w:pos="2160"/>
        </w:tabs>
        <w:ind w:left="2160" w:hanging="360"/>
      </w:pPr>
      <w:rPr>
        <w:rFonts w:ascii="Arial" w:hAnsi="Arial" w:hint="default"/>
      </w:rPr>
    </w:lvl>
    <w:lvl w:ilvl="3" w:tplc="ED4E70D8" w:tentative="1">
      <w:start w:val="1"/>
      <w:numFmt w:val="bullet"/>
      <w:lvlText w:val="•"/>
      <w:lvlJc w:val="left"/>
      <w:pPr>
        <w:tabs>
          <w:tab w:val="num" w:pos="2880"/>
        </w:tabs>
        <w:ind w:left="2880" w:hanging="360"/>
      </w:pPr>
      <w:rPr>
        <w:rFonts w:ascii="Arial" w:hAnsi="Arial" w:hint="default"/>
      </w:rPr>
    </w:lvl>
    <w:lvl w:ilvl="4" w:tplc="AD0E7BC2" w:tentative="1">
      <w:start w:val="1"/>
      <w:numFmt w:val="bullet"/>
      <w:lvlText w:val="•"/>
      <w:lvlJc w:val="left"/>
      <w:pPr>
        <w:tabs>
          <w:tab w:val="num" w:pos="3600"/>
        </w:tabs>
        <w:ind w:left="3600" w:hanging="360"/>
      </w:pPr>
      <w:rPr>
        <w:rFonts w:ascii="Arial" w:hAnsi="Arial" w:hint="default"/>
      </w:rPr>
    </w:lvl>
    <w:lvl w:ilvl="5" w:tplc="32C4E0A2" w:tentative="1">
      <w:start w:val="1"/>
      <w:numFmt w:val="bullet"/>
      <w:lvlText w:val="•"/>
      <w:lvlJc w:val="left"/>
      <w:pPr>
        <w:tabs>
          <w:tab w:val="num" w:pos="4320"/>
        </w:tabs>
        <w:ind w:left="4320" w:hanging="360"/>
      </w:pPr>
      <w:rPr>
        <w:rFonts w:ascii="Arial" w:hAnsi="Arial" w:hint="default"/>
      </w:rPr>
    </w:lvl>
    <w:lvl w:ilvl="6" w:tplc="27902C24" w:tentative="1">
      <w:start w:val="1"/>
      <w:numFmt w:val="bullet"/>
      <w:lvlText w:val="•"/>
      <w:lvlJc w:val="left"/>
      <w:pPr>
        <w:tabs>
          <w:tab w:val="num" w:pos="5040"/>
        </w:tabs>
        <w:ind w:left="5040" w:hanging="360"/>
      </w:pPr>
      <w:rPr>
        <w:rFonts w:ascii="Arial" w:hAnsi="Arial" w:hint="default"/>
      </w:rPr>
    </w:lvl>
    <w:lvl w:ilvl="7" w:tplc="ED9C2852" w:tentative="1">
      <w:start w:val="1"/>
      <w:numFmt w:val="bullet"/>
      <w:lvlText w:val="•"/>
      <w:lvlJc w:val="left"/>
      <w:pPr>
        <w:tabs>
          <w:tab w:val="num" w:pos="5760"/>
        </w:tabs>
        <w:ind w:left="5760" w:hanging="360"/>
      </w:pPr>
      <w:rPr>
        <w:rFonts w:ascii="Arial" w:hAnsi="Arial" w:hint="default"/>
      </w:rPr>
    </w:lvl>
    <w:lvl w:ilvl="8" w:tplc="21F86A2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26" w15:restartNumberingAfterBreak="0">
    <w:nsid w:val="4EDB5AC1"/>
    <w:multiLevelType w:val="hybridMultilevel"/>
    <w:tmpl w:val="B828792E"/>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3436D85"/>
    <w:multiLevelType w:val="hybridMultilevel"/>
    <w:tmpl w:val="ACC69FB4"/>
    <w:lvl w:ilvl="0" w:tplc="FB127452">
      <w:start w:val="1"/>
      <w:numFmt w:val="bullet"/>
      <w:lvlText w:val="-"/>
      <w:lvlJc w:val="left"/>
      <w:pPr>
        <w:ind w:left="800" w:hanging="400"/>
      </w:pPr>
      <w:rPr>
        <w:rFonts w:ascii="굴림" w:hAnsi="굴림" w:hint="default"/>
      </w:rPr>
    </w:lvl>
    <w:lvl w:ilvl="1" w:tplc="FB127452">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5433F61"/>
    <w:multiLevelType w:val="hybridMultilevel"/>
    <w:tmpl w:val="56BAB8DE"/>
    <w:lvl w:ilvl="0" w:tplc="8DCA084A">
      <w:start w:val="1"/>
      <w:numFmt w:val="bullet"/>
      <w:lvlText w:val="•"/>
      <w:lvlJc w:val="left"/>
      <w:pPr>
        <w:tabs>
          <w:tab w:val="num" w:pos="1080"/>
        </w:tabs>
        <w:ind w:left="1080" w:hanging="360"/>
      </w:pPr>
      <w:rPr>
        <w:rFonts w:ascii="Arial" w:hAnsi="Arial" w:hint="default"/>
      </w:rPr>
    </w:lvl>
    <w:lvl w:ilvl="1" w:tplc="3F08997E" w:tentative="1">
      <w:start w:val="1"/>
      <w:numFmt w:val="bullet"/>
      <w:lvlText w:val="•"/>
      <w:lvlJc w:val="left"/>
      <w:pPr>
        <w:tabs>
          <w:tab w:val="num" w:pos="1800"/>
        </w:tabs>
        <w:ind w:left="1800" w:hanging="360"/>
      </w:pPr>
      <w:rPr>
        <w:rFonts w:ascii="Arial" w:hAnsi="Arial" w:hint="default"/>
      </w:rPr>
    </w:lvl>
    <w:lvl w:ilvl="2" w:tplc="E5A0B0FA" w:tentative="1">
      <w:start w:val="1"/>
      <w:numFmt w:val="bullet"/>
      <w:lvlText w:val="•"/>
      <w:lvlJc w:val="left"/>
      <w:pPr>
        <w:tabs>
          <w:tab w:val="num" w:pos="2520"/>
        </w:tabs>
        <w:ind w:left="2520" w:hanging="360"/>
      </w:pPr>
      <w:rPr>
        <w:rFonts w:ascii="Arial" w:hAnsi="Arial" w:hint="default"/>
      </w:rPr>
    </w:lvl>
    <w:lvl w:ilvl="3" w:tplc="0B4EE8DA" w:tentative="1">
      <w:start w:val="1"/>
      <w:numFmt w:val="bullet"/>
      <w:lvlText w:val="•"/>
      <w:lvlJc w:val="left"/>
      <w:pPr>
        <w:tabs>
          <w:tab w:val="num" w:pos="3240"/>
        </w:tabs>
        <w:ind w:left="3240" w:hanging="360"/>
      </w:pPr>
      <w:rPr>
        <w:rFonts w:ascii="Arial" w:hAnsi="Arial" w:hint="default"/>
      </w:rPr>
    </w:lvl>
    <w:lvl w:ilvl="4" w:tplc="720839EE" w:tentative="1">
      <w:start w:val="1"/>
      <w:numFmt w:val="bullet"/>
      <w:lvlText w:val="•"/>
      <w:lvlJc w:val="left"/>
      <w:pPr>
        <w:tabs>
          <w:tab w:val="num" w:pos="3960"/>
        </w:tabs>
        <w:ind w:left="3960" w:hanging="360"/>
      </w:pPr>
      <w:rPr>
        <w:rFonts w:ascii="Arial" w:hAnsi="Arial" w:hint="default"/>
      </w:rPr>
    </w:lvl>
    <w:lvl w:ilvl="5" w:tplc="E4AEA8FC" w:tentative="1">
      <w:start w:val="1"/>
      <w:numFmt w:val="bullet"/>
      <w:lvlText w:val="•"/>
      <w:lvlJc w:val="left"/>
      <w:pPr>
        <w:tabs>
          <w:tab w:val="num" w:pos="4680"/>
        </w:tabs>
        <w:ind w:left="4680" w:hanging="360"/>
      </w:pPr>
      <w:rPr>
        <w:rFonts w:ascii="Arial" w:hAnsi="Arial" w:hint="default"/>
      </w:rPr>
    </w:lvl>
    <w:lvl w:ilvl="6" w:tplc="5D088F12" w:tentative="1">
      <w:start w:val="1"/>
      <w:numFmt w:val="bullet"/>
      <w:lvlText w:val="•"/>
      <w:lvlJc w:val="left"/>
      <w:pPr>
        <w:tabs>
          <w:tab w:val="num" w:pos="5400"/>
        </w:tabs>
        <w:ind w:left="5400" w:hanging="360"/>
      </w:pPr>
      <w:rPr>
        <w:rFonts w:ascii="Arial" w:hAnsi="Arial" w:hint="default"/>
      </w:rPr>
    </w:lvl>
    <w:lvl w:ilvl="7" w:tplc="2C5AF13A" w:tentative="1">
      <w:start w:val="1"/>
      <w:numFmt w:val="bullet"/>
      <w:lvlText w:val="•"/>
      <w:lvlJc w:val="left"/>
      <w:pPr>
        <w:tabs>
          <w:tab w:val="num" w:pos="6120"/>
        </w:tabs>
        <w:ind w:left="6120" w:hanging="360"/>
      </w:pPr>
      <w:rPr>
        <w:rFonts w:ascii="Arial" w:hAnsi="Arial" w:hint="default"/>
      </w:rPr>
    </w:lvl>
    <w:lvl w:ilvl="8" w:tplc="C962589E" w:tentative="1">
      <w:start w:val="1"/>
      <w:numFmt w:val="bullet"/>
      <w:lvlText w:val="•"/>
      <w:lvlJc w:val="left"/>
      <w:pPr>
        <w:tabs>
          <w:tab w:val="num" w:pos="6840"/>
        </w:tabs>
        <w:ind w:left="6840" w:hanging="360"/>
      </w:pPr>
      <w:rPr>
        <w:rFonts w:ascii="Arial" w:hAnsi="Arial" w:hint="default"/>
      </w:rPr>
    </w:lvl>
  </w:abstractNum>
  <w:abstractNum w:abstractNumId="29"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30" w15:restartNumberingAfterBreak="0">
    <w:nsid w:val="5DA12CDB"/>
    <w:multiLevelType w:val="hybridMultilevel"/>
    <w:tmpl w:val="EEB41E76"/>
    <w:lvl w:ilvl="0" w:tplc="0360CF3A">
      <w:start w:val="1"/>
      <w:numFmt w:val="bullet"/>
      <w:lvlText w:val="•"/>
      <w:lvlJc w:val="left"/>
      <w:pPr>
        <w:tabs>
          <w:tab w:val="num" w:pos="720"/>
        </w:tabs>
        <w:ind w:left="720" w:hanging="360"/>
      </w:pPr>
      <w:rPr>
        <w:rFonts w:ascii="Arial" w:hAnsi="Arial" w:hint="default"/>
      </w:rPr>
    </w:lvl>
    <w:lvl w:ilvl="1" w:tplc="9E662128" w:tentative="1">
      <w:start w:val="1"/>
      <w:numFmt w:val="bullet"/>
      <w:lvlText w:val="•"/>
      <w:lvlJc w:val="left"/>
      <w:pPr>
        <w:tabs>
          <w:tab w:val="num" w:pos="1440"/>
        </w:tabs>
        <w:ind w:left="1440" w:hanging="360"/>
      </w:pPr>
      <w:rPr>
        <w:rFonts w:ascii="Arial" w:hAnsi="Arial" w:hint="default"/>
      </w:rPr>
    </w:lvl>
    <w:lvl w:ilvl="2" w:tplc="3BC8B034" w:tentative="1">
      <w:start w:val="1"/>
      <w:numFmt w:val="bullet"/>
      <w:lvlText w:val="•"/>
      <w:lvlJc w:val="left"/>
      <w:pPr>
        <w:tabs>
          <w:tab w:val="num" w:pos="2160"/>
        </w:tabs>
        <w:ind w:left="2160" w:hanging="360"/>
      </w:pPr>
      <w:rPr>
        <w:rFonts w:ascii="Arial" w:hAnsi="Arial" w:hint="default"/>
      </w:rPr>
    </w:lvl>
    <w:lvl w:ilvl="3" w:tplc="51440388" w:tentative="1">
      <w:start w:val="1"/>
      <w:numFmt w:val="bullet"/>
      <w:lvlText w:val="•"/>
      <w:lvlJc w:val="left"/>
      <w:pPr>
        <w:tabs>
          <w:tab w:val="num" w:pos="2880"/>
        </w:tabs>
        <w:ind w:left="2880" w:hanging="360"/>
      </w:pPr>
      <w:rPr>
        <w:rFonts w:ascii="Arial" w:hAnsi="Arial" w:hint="default"/>
      </w:rPr>
    </w:lvl>
    <w:lvl w:ilvl="4" w:tplc="F9364EDE" w:tentative="1">
      <w:start w:val="1"/>
      <w:numFmt w:val="bullet"/>
      <w:lvlText w:val="•"/>
      <w:lvlJc w:val="left"/>
      <w:pPr>
        <w:tabs>
          <w:tab w:val="num" w:pos="3600"/>
        </w:tabs>
        <w:ind w:left="3600" w:hanging="360"/>
      </w:pPr>
      <w:rPr>
        <w:rFonts w:ascii="Arial" w:hAnsi="Arial" w:hint="default"/>
      </w:rPr>
    </w:lvl>
    <w:lvl w:ilvl="5" w:tplc="2682C3E0" w:tentative="1">
      <w:start w:val="1"/>
      <w:numFmt w:val="bullet"/>
      <w:lvlText w:val="•"/>
      <w:lvlJc w:val="left"/>
      <w:pPr>
        <w:tabs>
          <w:tab w:val="num" w:pos="4320"/>
        </w:tabs>
        <w:ind w:left="4320" w:hanging="360"/>
      </w:pPr>
      <w:rPr>
        <w:rFonts w:ascii="Arial" w:hAnsi="Arial" w:hint="default"/>
      </w:rPr>
    </w:lvl>
    <w:lvl w:ilvl="6" w:tplc="DD66103A" w:tentative="1">
      <w:start w:val="1"/>
      <w:numFmt w:val="bullet"/>
      <w:lvlText w:val="•"/>
      <w:lvlJc w:val="left"/>
      <w:pPr>
        <w:tabs>
          <w:tab w:val="num" w:pos="5040"/>
        </w:tabs>
        <w:ind w:left="5040" w:hanging="360"/>
      </w:pPr>
      <w:rPr>
        <w:rFonts w:ascii="Arial" w:hAnsi="Arial" w:hint="default"/>
      </w:rPr>
    </w:lvl>
    <w:lvl w:ilvl="7" w:tplc="E34C923C" w:tentative="1">
      <w:start w:val="1"/>
      <w:numFmt w:val="bullet"/>
      <w:lvlText w:val="•"/>
      <w:lvlJc w:val="left"/>
      <w:pPr>
        <w:tabs>
          <w:tab w:val="num" w:pos="5760"/>
        </w:tabs>
        <w:ind w:left="5760" w:hanging="360"/>
      </w:pPr>
      <w:rPr>
        <w:rFonts w:ascii="Arial" w:hAnsi="Arial" w:hint="default"/>
      </w:rPr>
    </w:lvl>
    <w:lvl w:ilvl="8" w:tplc="798C7BE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80746A"/>
    <w:multiLevelType w:val="hybridMultilevel"/>
    <w:tmpl w:val="D00CD7B6"/>
    <w:lvl w:ilvl="0" w:tplc="E02CB446">
      <w:start w:val="1"/>
      <w:numFmt w:val="bullet"/>
      <w:lvlText w:val="•"/>
      <w:lvlJc w:val="left"/>
      <w:pPr>
        <w:tabs>
          <w:tab w:val="num" w:pos="720"/>
        </w:tabs>
        <w:ind w:left="720" w:hanging="360"/>
      </w:pPr>
      <w:rPr>
        <w:rFonts w:ascii="Arial" w:hAnsi="Arial" w:hint="default"/>
      </w:rPr>
    </w:lvl>
    <w:lvl w:ilvl="1" w:tplc="5AB2DA50" w:tentative="1">
      <w:start w:val="1"/>
      <w:numFmt w:val="bullet"/>
      <w:lvlText w:val="•"/>
      <w:lvlJc w:val="left"/>
      <w:pPr>
        <w:tabs>
          <w:tab w:val="num" w:pos="1440"/>
        </w:tabs>
        <w:ind w:left="1440" w:hanging="360"/>
      </w:pPr>
      <w:rPr>
        <w:rFonts w:ascii="Arial" w:hAnsi="Arial" w:hint="default"/>
      </w:rPr>
    </w:lvl>
    <w:lvl w:ilvl="2" w:tplc="E5022ADC" w:tentative="1">
      <w:start w:val="1"/>
      <w:numFmt w:val="bullet"/>
      <w:lvlText w:val="•"/>
      <w:lvlJc w:val="left"/>
      <w:pPr>
        <w:tabs>
          <w:tab w:val="num" w:pos="2160"/>
        </w:tabs>
        <w:ind w:left="2160" w:hanging="360"/>
      </w:pPr>
      <w:rPr>
        <w:rFonts w:ascii="Arial" w:hAnsi="Arial" w:hint="default"/>
      </w:rPr>
    </w:lvl>
    <w:lvl w:ilvl="3" w:tplc="963CEA94" w:tentative="1">
      <w:start w:val="1"/>
      <w:numFmt w:val="bullet"/>
      <w:lvlText w:val="•"/>
      <w:lvlJc w:val="left"/>
      <w:pPr>
        <w:tabs>
          <w:tab w:val="num" w:pos="2880"/>
        </w:tabs>
        <w:ind w:left="2880" w:hanging="360"/>
      </w:pPr>
      <w:rPr>
        <w:rFonts w:ascii="Arial" w:hAnsi="Arial" w:hint="default"/>
      </w:rPr>
    </w:lvl>
    <w:lvl w:ilvl="4" w:tplc="C5587CDC" w:tentative="1">
      <w:start w:val="1"/>
      <w:numFmt w:val="bullet"/>
      <w:lvlText w:val="•"/>
      <w:lvlJc w:val="left"/>
      <w:pPr>
        <w:tabs>
          <w:tab w:val="num" w:pos="3600"/>
        </w:tabs>
        <w:ind w:left="3600" w:hanging="360"/>
      </w:pPr>
      <w:rPr>
        <w:rFonts w:ascii="Arial" w:hAnsi="Arial" w:hint="default"/>
      </w:rPr>
    </w:lvl>
    <w:lvl w:ilvl="5" w:tplc="70DAC7BC" w:tentative="1">
      <w:start w:val="1"/>
      <w:numFmt w:val="bullet"/>
      <w:lvlText w:val="•"/>
      <w:lvlJc w:val="left"/>
      <w:pPr>
        <w:tabs>
          <w:tab w:val="num" w:pos="4320"/>
        </w:tabs>
        <w:ind w:left="4320" w:hanging="360"/>
      </w:pPr>
      <w:rPr>
        <w:rFonts w:ascii="Arial" w:hAnsi="Arial" w:hint="default"/>
      </w:rPr>
    </w:lvl>
    <w:lvl w:ilvl="6" w:tplc="F86C1224" w:tentative="1">
      <w:start w:val="1"/>
      <w:numFmt w:val="bullet"/>
      <w:lvlText w:val="•"/>
      <w:lvlJc w:val="left"/>
      <w:pPr>
        <w:tabs>
          <w:tab w:val="num" w:pos="5040"/>
        </w:tabs>
        <w:ind w:left="5040" w:hanging="360"/>
      </w:pPr>
      <w:rPr>
        <w:rFonts w:ascii="Arial" w:hAnsi="Arial" w:hint="default"/>
      </w:rPr>
    </w:lvl>
    <w:lvl w:ilvl="7" w:tplc="6ACA24F2" w:tentative="1">
      <w:start w:val="1"/>
      <w:numFmt w:val="bullet"/>
      <w:lvlText w:val="•"/>
      <w:lvlJc w:val="left"/>
      <w:pPr>
        <w:tabs>
          <w:tab w:val="num" w:pos="5760"/>
        </w:tabs>
        <w:ind w:left="5760" w:hanging="360"/>
      </w:pPr>
      <w:rPr>
        <w:rFonts w:ascii="Arial" w:hAnsi="Arial" w:hint="default"/>
      </w:rPr>
    </w:lvl>
    <w:lvl w:ilvl="8" w:tplc="E2EC138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082B68"/>
    <w:multiLevelType w:val="hybridMultilevel"/>
    <w:tmpl w:val="CE621778"/>
    <w:lvl w:ilvl="0" w:tplc="CDA24198">
      <w:start w:val="1"/>
      <w:numFmt w:val="bullet"/>
      <w:lvlText w:val="•"/>
      <w:lvlJc w:val="left"/>
      <w:pPr>
        <w:tabs>
          <w:tab w:val="num" w:pos="1080"/>
        </w:tabs>
        <w:ind w:left="1080" w:hanging="360"/>
      </w:pPr>
      <w:rPr>
        <w:rFonts w:ascii="Arial" w:hAnsi="Arial" w:hint="default"/>
      </w:rPr>
    </w:lvl>
    <w:lvl w:ilvl="1" w:tplc="E24AB62A" w:tentative="1">
      <w:start w:val="1"/>
      <w:numFmt w:val="bullet"/>
      <w:lvlText w:val="•"/>
      <w:lvlJc w:val="left"/>
      <w:pPr>
        <w:tabs>
          <w:tab w:val="num" w:pos="1800"/>
        </w:tabs>
        <w:ind w:left="1800" w:hanging="360"/>
      </w:pPr>
      <w:rPr>
        <w:rFonts w:ascii="Arial" w:hAnsi="Arial" w:hint="default"/>
      </w:rPr>
    </w:lvl>
    <w:lvl w:ilvl="2" w:tplc="FC642C52" w:tentative="1">
      <w:start w:val="1"/>
      <w:numFmt w:val="bullet"/>
      <w:lvlText w:val="•"/>
      <w:lvlJc w:val="left"/>
      <w:pPr>
        <w:tabs>
          <w:tab w:val="num" w:pos="2520"/>
        </w:tabs>
        <w:ind w:left="2520" w:hanging="360"/>
      </w:pPr>
      <w:rPr>
        <w:rFonts w:ascii="Arial" w:hAnsi="Arial" w:hint="default"/>
      </w:rPr>
    </w:lvl>
    <w:lvl w:ilvl="3" w:tplc="C7B89504" w:tentative="1">
      <w:start w:val="1"/>
      <w:numFmt w:val="bullet"/>
      <w:lvlText w:val="•"/>
      <w:lvlJc w:val="left"/>
      <w:pPr>
        <w:tabs>
          <w:tab w:val="num" w:pos="3240"/>
        </w:tabs>
        <w:ind w:left="3240" w:hanging="360"/>
      </w:pPr>
      <w:rPr>
        <w:rFonts w:ascii="Arial" w:hAnsi="Arial" w:hint="default"/>
      </w:rPr>
    </w:lvl>
    <w:lvl w:ilvl="4" w:tplc="262A6B3A" w:tentative="1">
      <w:start w:val="1"/>
      <w:numFmt w:val="bullet"/>
      <w:lvlText w:val="•"/>
      <w:lvlJc w:val="left"/>
      <w:pPr>
        <w:tabs>
          <w:tab w:val="num" w:pos="3960"/>
        </w:tabs>
        <w:ind w:left="3960" w:hanging="360"/>
      </w:pPr>
      <w:rPr>
        <w:rFonts w:ascii="Arial" w:hAnsi="Arial" w:hint="default"/>
      </w:rPr>
    </w:lvl>
    <w:lvl w:ilvl="5" w:tplc="E9282C24" w:tentative="1">
      <w:start w:val="1"/>
      <w:numFmt w:val="bullet"/>
      <w:lvlText w:val="•"/>
      <w:lvlJc w:val="left"/>
      <w:pPr>
        <w:tabs>
          <w:tab w:val="num" w:pos="4680"/>
        </w:tabs>
        <w:ind w:left="4680" w:hanging="360"/>
      </w:pPr>
      <w:rPr>
        <w:rFonts w:ascii="Arial" w:hAnsi="Arial" w:hint="default"/>
      </w:rPr>
    </w:lvl>
    <w:lvl w:ilvl="6" w:tplc="D0B0A914" w:tentative="1">
      <w:start w:val="1"/>
      <w:numFmt w:val="bullet"/>
      <w:lvlText w:val="•"/>
      <w:lvlJc w:val="left"/>
      <w:pPr>
        <w:tabs>
          <w:tab w:val="num" w:pos="5400"/>
        </w:tabs>
        <w:ind w:left="5400" w:hanging="360"/>
      </w:pPr>
      <w:rPr>
        <w:rFonts w:ascii="Arial" w:hAnsi="Arial" w:hint="default"/>
      </w:rPr>
    </w:lvl>
    <w:lvl w:ilvl="7" w:tplc="EFC883F0" w:tentative="1">
      <w:start w:val="1"/>
      <w:numFmt w:val="bullet"/>
      <w:lvlText w:val="•"/>
      <w:lvlJc w:val="left"/>
      <w:pPr>
        <w:tabs>
          <w:tab w:val="num" w:pos="6120"/>
        </w:tabs>
        <w:ind w:left="6120" w:hanging="360"/>
      </w:pPr>
      <w:rPr>
        <w:rFonts w:ascii="Arial" w:hAnsi="Arial" w:hint="default"/>
      </w:rPr>
    </w:lvl>
    <w:lvl w:ilvl="8" w:tplc="F46EADE4" w:tentative="1">
      <w:start w:val="1"/>
      <w:numFmt w:val="bullet"/>
      <w:lvlText w:val="•"/>
      <w:lvlJc w:val="left"/>
      <w:pPr>
        <w:tabs>
          <w:tab w:val="num" w:pos="6840"/>
        </w:tabs>
        <w:ind w:left="6840" w:hanging="360"/>
      </w:pPr>
      <w:rPr>
        <w:rFonts w:ascii="Arial" w:hAnsi="Arial" w:hint="default"/>
      </w:rPr>
    </w:lvl>
  </w:abstractNum>
  <w:abstractNum w:abstractNumId="33" w15:restartNumberingAfterBreak="0">
    <w:nsid w:val="6E3F3EB9"/>
    <w:multiLevelType w:val="hybridMultilevel"/>
    <w:tmpl w:val="01209C3E"/>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34" w15:restartNumberingAfterBreak="0">
    <w:nsid w:val="6E883607"/>
    <w:multiLevelType w:val="hybridMultilevel"/>
    <w:tmpl w:val="F66E6ADE"/>
    <w:lvl w:ilvl="0" w:tplc="296ECFC4">
      <w:start w:val="1"/>
      <w:numFmt w:val="bullet"/>
      <w:lvlText w:val="•"/>
      <w:lvlJc w:val="left"/>
      <w:pPr>
        <w:tabs>
          <w:tab w:val="num" w:pos="720"/>
        </w:tabs>
        <w:ind w:left="720" w:hanging="360"/>
      </w:pPr>
      <w:rPr>
        <w:rFonts w:ascii="Arial" w:hAnsi="Arial" w:hint="default"/>
      </w:rPr>
    </w:lvl>
    <w:lvl w:ilvl="1" w:tplc="0B0C4B4A" w:tentative="1">
      <w:start w:val="1"/>
      <w:numFmt w:val="bullet"/>
      <w:lvlText w:val="•"/>
      <w:lvlJc w:val="left"/>
      <w:pPr>
        <w:tabs>
          <w:tab w:val="num" w:pos="1440"/>
        </w:tabs>
        <w:ind w:left="1440" w:hanging="360"/>
      </w:pPr>
      <w:rPr>
        <w:rFonts w:ascii="Arial" w:hAnsi="Arial" w:hint="default"/>
      </w:rPr>
    </w:lvl>
    <w:lvl w:ilvl="2" w:tplc="DA8A67EE" w:tentative="1">
      <w:start w:val="1"/>
      <w:numFmt w:val="bullet"/>
      <w:lvlText w:val="•"/>
      <w:lvlJc w:val="left"/>
      <w:pPr>
        <w:tabs>
          <w:tab w:val="num" w:pos="2160"/>
        </w:tabs>
        <w:ind w:left="2160" w:hanging="360"/>
      </w:pPr>
      <w:rPr>
        <w:rFonts w:ascii="Arial" w:hAnsi="Arial" w:hint="default"/>
      </w:rPr>
    </w:lvl>
    <w:lvl w:ilvl="3" w:tplc="9000D030" w:tentative="1">
      <w:start w:val="1"/>
      <w:numFmt w:val="bullet"/>
      <w:lvlText w:val="•"/>
      <w:lvlJc w:val="left"/>
      <w:pPr>
        <w:tabs>
          <w:tab w:val="num" w:pos="2880"/>
        </w:tabs>
        <w:ind w:left="2880" w:hanging="360"/>
      </w:pPr>
      <w:rPr>
        <w:rFonts w:ascii="Arial" w:hAnsi="Arial" w:hint="default"/>
      </w:rPr>
    </w:lvl>
    <w:lvl w:ilvl="4" w:tplc="7C0A1976" w:tentative="1">
      <w:start w:val="1"/>
      <w:numFmt w:val="bullet"/>
      <w:lvlText w:val="•"/>
      <w:lvlJc w:val="left"/>
      <w:pPr>
        <w:tabs>
          <w:tab w:val="num" w:pos="3600"/>
        </w:tabs>
        <w:ind w:left="3600" w:hanging="360"/>
      </w:pPr>
      <w:rPr>
        <w:rFonts w:ascii="Arial" w:hAnsi="Arial" w:hint="default"/>
      </w:rPr>
    </w:lvl>
    <w:lvl w:ilvl="5" w:tplc="475CF45E" w:tentative="1">
      <w:start w:val="1"/>
      <w:numFmt w:val="bullet"/>
      <w:lvlText w:val="•"/>
      <w:lvlJc w:val="left"/>
      <w:pPr>
        <w:tabs>
          <w:tab w:val="num" w:pos="4320"/>
        </w:tabs>
        <w:ind w:left="4320" w:hanging="360"/>
      </w:pPr>
      <w:rPr>
        <w:rFonts w:ascii="Arial" w:hAnsi="Arial" w:hint="default"/>
      </w:rPr>
    </w:lvl>
    <w:lvl w:ilvl="6" w:tplc="3A0A1FBA" w:tentative="1">
      <w:start w:val="1"/>
      <w:numFmt w:val="bullet"/>
      <w:lvlText w:val="•"/>
      <w:lvlJc w:val="left"/>
      <w:pPr>
        <w:tabs>
          <w:tab w:val="num" w:pos="5040"/>
        </w:tabs>
        <w:ind w:left="5040" w:hanging="360"/>
      </w:pPr>
      <w:rPr>
        <w:rFonts w:ascii="Arial" w:hAnsi="Arial" w:hint="default"/>
      </w:rPr>
    </w:lvl>
    <w:lvl w:ilvl="7" w:tplc="74208E0E" w:tentative="1">
      <w:start w:val="1"/>
      <w:numFmt w:val="bullet"/>
      <w:lvlText w:val="•"/>
      <w:lvlJc w:val="left"/>
      <w:pPr>
        <w:tabs>
          <w:tab w:val="num" w:pos="5760"/>
        </w:tabs>
        <w:ind w:left="5760" w:hanging="360"/>
      </w:pPr>
      <w:rPr>
        <w:rFonts w:ascii="Arial" w:hAnsi="Arial" w:hint="default"/>
      </w:rPr>
    </w:lvl>
    <w:lvl w:ilvl="8" w:tplc="316448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93481F"/>
    <w:multiLevelType w:val="hybridMultilevel"/>
    <w:tmpl w:val="28024016"/>
    <w:lvl w:ilvl="0" w:tplc="F4807B32">
      <w:start w:val="1"/>
      <w:numFmt w:val="bullet"/>
      <w:lvlText w:val="•"/>
      <w:lvlJc w:val="left"/>
      <w:pPr>
        <w:tabs>
          <w:tab w:val="num" w:pos="720"/>
        </w:tabs>
        <w:ind w:left="720" w:hanging="360"/>
      </w:pPr>
      <w:rPr>
        <w:rFonts w:ascii="Arial" w:hAnsi="Arial" w:hint="default"/>
      </w:rPr>
    </w:lvl>
    <w:lvl w:ilvl="1" w:tplc="BC7EDD2E" w:tentative="1">
      <w:start w:val="1"/>
      <w:numFmt w:val="bullet"/>
      <w:lvlText w:val="•"/>
      <w:lvlJc w:val="left"/>
      <w:pPr>
        <w:tabs>
          <w:tab w:val="num" w:pos="1440"/>
        </w:tabs>
        <w:ind w:left="1440" w:hanging="360"/>
      </w:pPr>
      <w:rPr>
        <w:rFonts w:ascii="Arial" w:hAnsi="Arial" w:hint="default"/>
      </w:rPr>
    </w:lvl>
    <w:lvl w:ilvl="2" w:tplc="C6E273BC" w:tentative="1">
      <w:start w:val="1"/>
      <w:numFmt w:val="bullet"/>
      <w:lvlText w:val="•"/>
      <w:lvlJc w:val="left"/>
      <w:pPr>
        <w:tabs>
          <w:tab w:val="num" w:pos="2160"/>
        </w:tabs>
        <w:ind w:left="2160" w:hanging="360"/>
      </w:pPr>
      <w:rPr>
        <w:rFonts w:ascii="Arial" w:hAnsi="Arial" w:hint="default"/>
      </w:rPr>
    </w:lvl>
    <w:lvl w:ilvl="3" w:tplc="4CE2F54A" w:tentative="1">
      <w:start w:val="1"/>
      <w:numFmt w:val="bullet"/>
      <w:lvlText w:val="•"/>
      <w:lvlJc w:val="left"/>
      <w:pPr>
        <w:tabs>
          <w:tab w:val="num" w:pos="2880"/>
        </w:tabs>
        <w:ind w:left="2880" w:hanging="360"/>
      </w:pPr>
      <w:rPr>
        <w:rFonts w:ascii="Arial" w:hAnsi="Arial" w:hint="default"/>
      </w:rPr>
    </w:lvl>
    <w:lvl w:ilvl="4" w:tplc="BE36A8FE" w:tentative="1">
      <w:start w:val="1"/>
      <w:numFmt w:val="bullet"/>
      <w:lvlText w:val="•"/>
      <w:lvlJc w:val="left"/>
      <w:pPr>
        <w:tabs>
          <w:tab w:val="num" w:pos="3600"/>
        </w:tabs>
        <w:ind w:left="3600" w:hanging="360"/>
      </w:pPr>
      <w:rPr>
        <w:rFonts w:ascii="Arial" w:hAnsi="Arial" w:hint="default"/>
      </w:rPr>
    </w:lvl>
    <w:lvl w:ilvl="5" w:tplc="B992BC56" w:tentative="1">
      <w:start w:val="1"/>
      <w:numFmt w:val="bullet"/>
      <w:lvlText w:val="•"/>
      <w:lvlJc w:val="left"/>
      <w:pPr>
        <w:tabs>
          <w:tab w:val="num" w:pos="4320"/>
        </w:tabs>
        <w:ind w:left="4320" w:hanging="360"/>
      </w:pPr>
      <w:rPr>
        <w:rFonts w:ascii="Arial" w:hAnsi="Arial" w:hint="default"/>
      </w:rPr>
    </w:lvl>
    <w:lvl w:ilvl="6" w:tplc="A52E77D4" w:tentative="1">
      <w:start w:val="1"/>
      <w:numFmt w:val="bullet"/>
      <w:lvlText w:val="•"/>
      <w:lvlJc w:val="left"/>
      <w:pPr>
        <w:tabs>
          <w:tab w:val="num" w:pos="5040"/>
        </w:tabs>
        <w:ind w:left="5040" w:hanging="360"/>
      </w:pPr>
      <w:rPr>
        <w:rFonts w:ascii="Arial" w:hAnsi="Arial" w:hint="default"/>
      </w:rPr>
    </w:lvl>
    <w:lvl w:ilvl="7" w:tplc="7F020E4E" w:tentative="1">
      <w:start w:val="1"/>
      <w:numFmt w:val="bullet"/>
      <w:lvlText w:val="•"/>
      <w:lvlJc w:val="left"/>
      <w:pPr>
        <w:tabs>
          <w:tab w:val="num" w:pos="5760"/>
        </w:tabs>
        <w:ind w:left="5760" w:hanging="360"/>
      </w:pPr>
      <w:rPr>
        <w:rFonts w:ascii="Arial" w:hAnsi="Arial" w:hint="default"/>
      </w:rPr>
    </w:lvl>
    <w:lvl w:ilvl="8" w:tplc="17628F0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32224B6"/>
    <w:multiLevelType w:val="hybridMultilevel"/>
    <w:tmpl w:val="24145780"/>
    <w:lvl w:ilvl="0" w:tplc="232840FA">
      <w:start w:val="1"/>
      <w:numFmt w:val="bullet"/>
      <w:lvlText w:val="•"/>
      <w:lvlJc w:val="left"/>
      <w:pPr>
        <w:tabs>
          <w:tab w:val="num" w:pos="720"/>
        </w:tabs>
        <w:ind w:left="720" w:hanging="360"/>
      </w:pPr>
      <w:rPr>
        <w:rFonts w:ascii="Arial" w:hAnsi="Arial" w:hint="default"/>
      </w:rPr>
    </w:lvl>
    <w:lvl w:ilvl="1" w:tplc="0E8C6A24" w:tentative="1">
      <w:start w:val="1"/>
      <w:numFmt w:val="bullet"/>
      <w:lvlText w:val="•"/>
      <w:lvlJc w:val="left"/>
      <w:pPr>
        <w:tabs>
          <w:tab w:val="num" w:pos="1440"/>
        </w:tabs>
        <w:ind w:left="1440" w:hanging="360"/>
      </w:pPr>
      <w:rPr>
        <w:rFonts w:ascii="Arial" w:hAnsi="Arial" w:hint="default"/>
      </w:rPr>
    </w:lvl>
    <w:lvl w:ilvl="2" w:tplc="4E1849B0" w:tentative="1">
      <w:start w:val="1"/>
      <w:numFmt w:val="bullet"/>
      <w:lvlText w:val="•"/>
      <w:lvlJc w:val="left"/>
      <w:pPr>
        <w:tabs>
          <w:tab w:val="num" w:pos="2160"/>
        </w:tabs>
        <w:ind w:left="2160" w:hanging="360"/>
      </w:pPr>
      <w:rPr>
        <w:rFonts w:ascii="Arial" w:hAnsi="Arial" w:hint="default"/>
      </w:rPr>
    </w:lvl>
    <w:lvl w:ilvl="3" w:tplc="474A3FEA" w:tentative="1">
      <w:start w:val="1"/>
      <w:numFmt w:val="bullet"/>
      <w:lvlText w:val="•"/>
      <w:lvlJc w:val="left"/>
      <w:pPr>
        <w:tabs>
          <w:tab w:val="num" w:pos="2880"/>
        </w:tabs>
        <w:ind w:left="2880" w:hanging="360"/>
      </w:pPr>
      <w:rPr>
        <w:rFonts w:ascii="Arial" w:hAnsi="Arial" w:hint="default"/>
      </w:rPr>
    </w:lvl>
    <w:lvl w:ilvl="4" w:tplc="5E0E9C18" w:tentative="1">
      <w:start w:val="1"/>
      <w:numFmt w:val="bullet"/>
      <w:lvlText w:val="•"/>
      <w:lvlJc w:val="left"/>
      <w:pPr>
        <w:tabs>
          <w:tab w:val="num" w:pos="3600"/>
        </w:tabs>
        <w:ind w:left="3600" w:hanging="360"/>
      </w:pPr>
      <w:rPr>
        <w:rFonts w:ascii="Arial" w:hAnsi="Arial" w:hint="default"/>
      </w:rPr>
    </w:lvl>
    <w:lvl w:ilvl="5" w:tplc="E1FAC6CA" w:tentative="1">
      <w:start w:val="1"/>
      <w:numFmt w:val="bullet"/>
      <w:lvlText w:val="•"/>
      <w:lvlJc w:val="left"/>
      <w:pPr>
        <w:tabs>
          <w:tab w:val="num" w:pos="4320"/>
        </w:tabs>
        <w:ind w:left="4320" w:hanging="360"/>
      </w:pPr>
      <w:rPr>
        <w:rFonts w:ascii="Arial" w:hAnsi="Arial" w:hint="default"/>
      </w:rPr>
    </w:lvl>
    <w:lvl w:ilvl="6" w:tplc="B4C8EA12" w:tentative="1">
      <w:start w:val="1"/>
      <w:numFmt w:val="bullet"/>
      <w:lvlText w:val="•"/>
      <w:lvlJc w:val="left"/>
      <w:pPr>
        <w:tabs>
          <w:tab w:val="num" w:pos="5040"/>
        </w:tabs>
        <w:ind w:left="5040" w:hanging="360"/>
      </w:pPr>
      <w:rPr>
        <w:rFonts w:ascii="Arial" w:hAnsi="Arial" w:hint="default"/>
      </w:rPr>
    </w:lvl>
    <w:lvl w:ilvl="7" w:tplc="5E28A0DE" w:tentative="1">
      <w:start w:val="1"/>
      <w:numFmt w:val="bullet"/>
      <w:lvlText w:val="•"/>
      <w:lvlJc w:val="left"/>
      <w:pPr>
        <w:tabs>
          <w:tab w:val="num" w:pos="5760"/>
        </w:tabs>
        <w:ind w:left="5760" w:hanging="360"/>
      </w:pPr>
      <w:rPr>
        <w:rFonts w:ascii="Arial" w:hAnsi="Arial" w:hint="default"/>
      </w:rPr>
    </w:lvl>
    <w:lvl w:ilvl="8" w:tplc="F81005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747754"/>
    <w:multiLevelType w:val="hybridMultilevel"/>
    <w:tmpl w:val="288279FA"/>
    <w:lvl w:ilvl="0" w:tplc="F230D3A4">
      <w:start w:val="1"/>
      <w:numFmt w:val="bullet"/>
      <w:lvlText w:val="•"/>
      <w:lvlJc w:val="left"/>
      <w:pPr>
        <w:tabs>
          <w:tab w:val="num" w:pos="720"/>
        </w:tabs>
        <w:ind w:left="720" w:hanging="360"/>
      </w:pPr>
      <w:rPr>
        <w:rFonts w:ascii="Arial" w:hAnsi="Arial" w:hint="default"/>
      </w:rPr>
    </w:lvl>
    <w:lvl w:ilvl="1" w:tplc="B86C9D2A" w:tentative="1">
      <w:start w:val="1"/>
      <w:numFmt w:val="bullet"/>
      <w:lvlText w:val="•"/>
      <w:lvlJc w:val="left"/>
      <w:pPr>
        <w:tabs>
          <w:tab w:val="num" w:pos="1440"/>
        </w:tabs>
        <w:ind w:left="1440" w:hanging="360"/>
      </w:pPr>
      <w:rPr>
        <w:rFonts w:ascii="Arial" w:hAnsi="Arial" w:hint="default"/>
      </w:rPr>
    </w:lvl>
    <w:lvl w:ilvl="2" w:tplc="F5265E0C" w:tentative="1">
      <w:start w:val="1"/>
      <w:numFmt w:val="bullet"/>
      <w:lvlText w:val="•"/>
      <w:lvlJc w:val="left"/>
      <w:pPr>
        <w:tabs>
          <w:tab w:val="num" w:pos="2160"/>
        </w:tabs>
        <w:ind w:left="2160" w:hanging="360"/>
      </w:pPr>
      <w:rPr>
        <w:rFonts w:ascii="Arial" w:hAnsi="Arial" w:hint="default"/>
      </w:rPr>
    </w:lvl>
    <w:lvl w:ilvl="3" w:tplc="697E72B4" w:tentative="1">
      <w:start w:val="1"/>
      <w:numFmt w:val="bullet"/>
      <w:lvlText w:val="•"/>
      <w:lvlJc w:val="left"/>
      <w:pPr>
        <w:tabs>
          <w:tab w:val="num" w:pos="2880"/>
        </w:tabs>
        <w:ind w:left="2880" w:hanging="360"/>
      </w:pPr>
      <w:rPr>
        <w:rFonts w:ascii="Arial" w:hAnsi="Arial" w:hint="default"/>
      </w:rPr>
    </w:lvl>
    <w:lvl w:ilvl="4" w:tplc="F6D84198" w:tentative="1">
      <w:start w:val="1"/>
      <w:numFmt w:val="bullet"/>
      <w:lvlText w:val="•"/>
      <w:lvlJc w:val="left"/>
      <w:pPr>
        <w:tabs>
          <w:tab w:val="num" w:pos="3600"/>
        </w:tabs>
        <w:ind w:left="3600" w:hanging="360"/>
      </w:pPr>
      <w:rPr>
        <w:rFonts w:ascii="Arial" w:hAnsi="Arial" w:hint="default"/>
      </w:rPr>
    </w:lvl>
    <w:lvl w:ilvl="5" w:tplc="CD7EFBD0" w:tentative="1">
      <w:start w:val="1"/>
      <w:numFmt w:val="bullet"/>
      <w:lvlText w:val="•"/>
      <w:lvlJc w:val="left"/>
      <w:pPr>
        <w:tabs>
          <w:tab w:val="num" w:pos="4320"/>
        </w:tabs>
        <w:ind w:left="4320" w:hanging="360"/>
      </w:pPr>
      <w:rPr>
        <w:rFonts w:ascii="Arial" w:hAnsi="Arial" w:hint="default"/>
      </w:rPr>
    </w:lvl>
    <w:lvl w:ilvl="6" w:tplc="FEF6E610" w:tentative="1">
      <w:start w:val="1"/>
      <w:numFmt w:val="bullet"/>
      <w:lvlText w:val="•"/>
      <w:lvlJc w:val="left"/>
      <w:pPr>
        <w:tabs>
          <w:tab w:val="num" w:pos="5040"/>
        </w:tabs>
        <w:ind w:left="5040" w:hanging="360"/>
      </w:pPr>
      <w:rPr>
        <w:rFonts w:ascii="Arial" w:hAnsi="Arial" w:hint="default"/>
      </w:rPr>
    </w:lvl>
    <w:lvl w:ilvl="7" w:tplc="7E2E507E" w:tentative="1">
      <w:start w:val="1"/>
      <w:numFmt w:val="bullet"/>
      <w:lvlText w:val="•"/>
      <w:lvlJc w:val="left"/>
      <w:pPr>
        <w:tabs>
          <w:tab w:val="num" w:pos="5760"/>
        </w:tabs>
        <w:ind w:left="5760" w:hanging="360"/>
      </w:pPr>
      <w:rPr>
        <w:rFonts w:ascii="Arial" w:hAnsi="Arial" w:hint="default"/>
      </w:rPr>
    </w:lvl>
    <w:lvl w:ilvl="8" w:tplc="629692A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9D7ACD"/>
    <w:multiLevelType w:val="hybridMultilevel"/>
    <w:tmpl w:val="CF84A1F0"/>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2"/>
  </w:num>
  <w:num w:numId="2">
    <w:abstractNumId w:val="29"/>
  </w:num>
  <w:num w:numId="3">
    <w:abstractNumId w:val="25"/>
  </w:num>
  <w:num w:numId="4">
    <w:abstractNumId w:val="0"/>
  </w:num>
  <w:num w:numId="5">
    <w:abstractNumId w:val="23"/>
  </w:num>
  <w:num w:numId="6">
    <w:abstractNumId w:val="19"/>
  </w:num>
  <w:num w:numId="7">
    <w:abstractNumId w:val="4"/>
  </w:num>
  <w:num w:numId="8">
    <w:abstractNumId w:val="38"/>
  </w:num>
  <w:num w:numId="9">
    <w:abstractNumId w:val="7"/>
  </w:num>
  <w:num w:numId="10">
    <w:abstractNumId w:val="9"/>
  </w:num>
  <w:num w:numId="11">
    <w:abstractNumId w:val="33"/>
  </w:num>
  <w:num w:numId="12">
    <w:abstractNumId w:val="16"/>
  </w:num>
  <w:num w:numId="13">
    <w:abstractNumId w:val="11"/>
  </w:num>
  <w:num w:numId="14">
    <w:abstractNumId w:val="27"/>
  </w:num>
  <w:num w:numId="15">
    <w:abstractNumId w:val="5"/>
  </w:num>
  <w:num w:numId="16">
    <w:abstractNumId w:val="34"/>
  </w:num>
  <w:num w:numId="17">
    <w:abstractNumId w:val="36"/>
  </w:num>
  <w:num w:numId="18">
    <w:abstractNumId w:val="10"/>
  </w:num>
  <w:num w:numId="19">
    <w:abstractNumId w:val="37"/>
  </w:num>
  <w:num w:numId="20">
    <w:abstractNumId w:val="12"/>
  </w:num>
  <w:num w:numId="21">
    <w:abstractNumId w:val="21"/>
  </w:num>
  <w:num w:numId="22">
    <w:abstractNumId w:val="8"/>
  </w:num>
  <w:num w:numId="23">
    <w:abstractNumId w:val="13"/>
  </w:num>
  <w:num w:numId="24">
    <w:abstractNumId w:val="1"/>
  </w:num>
  <w:num w:numId="25">
    <w:abstractNumId w:val="17"/>
  </w:num>
  <w:num w:numId="26">
    <w:abstractNumId w:val="26"/>
  </w:num>
  <w:num w:numId="27">
    <w:abstractNumId w:val="15"/>
  </w:num>
  <w:num w:numId="28">
    <w:abstractNumId w:val="6"/>
  </w:num>
  <w:num w:numId="29">
    <w:abstractNumId w:val="22"/>
  </w:num>
  <w:num w:numId="30">
    <w:abstractNumId w:val="18"/>
  </w:num>
  <w:num w:numId="31">
    <w:abstractNumId w:val="32"/>
  </w:num>
  <w:num w:numId="32">
    <w:abstractNumId w:val="28"/>
  </w:num>
  <w:num w:numId="33">
    <w:abstractNumId w:val="30"/>
  </w:num>
  <w:num w:numId="34">
    <w:abstractNumId w:val="3"/>
  </w:num>
  <w:num w:numId="35">
    <w:abstractNumId w:val="24"/>
  </w:num>
  <w:num w:numId="36">
    <w:abstractNumId w:val="31"/>
  </w:num>
  <w:num w:numId="37">
    <w:abstractNumId w:val="35"/>
  </w:num>
  <w:num w:numId="38">
    <w:abstractNumId w:val="14"/>
  </w:num>
  <w:num w:numId="39">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224"/>
    <w:rsid w:val="00000A68"/>
    <w:rsid w:val="00000CA7"/>
    <w:rsid w:val="00001B7A"/>
    <w:rsid w:val="00001CFA"/>
    <w:rsid w:val="000029F9"/>
    <w:rsid w:val="00003524"/>
    <w:rsid w:val="00004270"/>
    <w:rsid w:val="00004CE6"/>
    <w:rsid w:val="00004DA5"/>
    <w:rsid w:val="00006A8B"/>
    <w:rsid w:val="00007231"/>
    <w:rsid w:val="00007CFE"/>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72B"/>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5E6A"/>
    <w:rsid w:val="00077C1D"/>
    <w:rsid w:val="00080317"/>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DEC"/>
    <w:rsid w:val="000912B1"/>
    <w:rsid w:val="000918C6"/>
    <w:rsid w:val="00092075"/>
    <w:rsid w:val="000921EE"/>
    <w:rsid w:val="00092562"/>
    <w:rsid w:val="000926D2"/>
    <w:rsid w:val="0009276A"/>
    <w:rsid w:val="0009345F"/>
    <w:rsid w:val="000938E4"/>
    <w:rsid w:val="00093D56"/>
    <w:rsid w:val="00093DE9"/>
    <w:rsid w:val="000941DA"/>
    <w:rsid w:val="000942F1"/>
    <w:rsid w:val="000950BC"/>
    <w:rsid w:val="0009554C"/>
    <w:rsid w:val="00095D1B"/>
    <w:rsid w:val="000967EF"/>
    <w:rsid w:val="00097AD2"/>
    <w:rsid w:val="000A07A4"/>
    <w:rsid w:val="000A0BB5"/>
    <w:rsid w:val="000A0BB7"/>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92C"/>
    <w:rsid w:val="000B4A87"/>
    <w:rsid w:val="000B58E0"/>
    <w:rsid w:val="000B5B2B"/>
    <w:rsid w:val="000B5B3A"/>
    <w:rsid w:val="000B5ED1"/>
    <w:rsid w:val="000B6432"/>
    <w:rsid w:val="000B69BA"/>
    <w:rsid w:val="000B6C06"/>
    <w:rsid w:val="000C0E11"/>
    <w:rsid w:val="000C0E5D"/>
    <w:rsid w:val="000C0E79"/>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226C"/>
    <w:rsid w:val="000D2769"/>
    <w:rsid w:val="000D3216"/>
    <w:rsid w:val="000D3362"/>
    <w:rsid w:val="000D3DB8"/>
    <w:rsid w:val="000D5256"/>
    <w:rsid w:val="000D5406"/>
    <w:rsid w:val="000D574B"/>
    <w:rsid w:val="000D5D1E"/>
    <w:rsid w:val="000D651C"/>
    <w:rsid w:val="000D653A"/>
    <w:rsid w:val="000D6BA8"/>
    <w:rsid w:val="000D74CB"/>
    <w:rsid w:val="000D7764"/>
    <w:rsid w:val="000D7EE5"/>
    <w:rsid w:val="000E0E41"/>
    <w:rsid w:val="000E0E94"/>
    <w:rsid w:val="000E168A"/>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54F9"/>
    <w:rsid w:val="000F56A6"/>
    <w:rsid w:val="000F6428"/>
    <w:rsid w:val="000F72FA"/>
    <w:rsid w:val="000F7569"/>
    <w:rsid w:val="000F75F8"/>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CA0"/>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556"/>
    <w:rsid w:val="001277E5"/>
    <w:rsid w:val="00127C4F"/>
    <w:rsid w:val="00130BD8"/>
    <w:rsid w:val="00130D58"/>
    <w:rsid w:val="00132150"/>
    <w:rsid w:val="001329E7"/>
    <w:rsid w:val="00132C8E"/>
    <w:rsid w:val="00132FA1"/>
    <w:rsid w:val="00133854"/>
    <w:rsid w:val="001338BC"/>
    <w:rsid w:val="00133AA0"/>
    <w:rsid w:val="00133AD1"/>
    <w:rsid w:val="00133B07"/>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649"/>
    <w:rsid w:val="00183807"/>
    <w:rsid w:val="001838F2"/>
    <w:rsid w:val="00183A3B"/>
    <w:rsid w:val="0018408B"/>
    <w:rsid w:val="00184602"/>
    <w:rsid w:val="0018471E"/>
    <w:rsid w:val="00184A5F"/>
    <w:rsid w:val="00184CFE"/>
    <w:rsid w:val="00185270"/>
    <w:rsid w:val="001858F1"/>
    <w:rsid w:val="0018624B"/>
    <w:rsid w:val="001873FF"/>
    <w:rsid w:val="001874B2"/>
    <w:rsid w:val="00190368"/>
    <w:rsid w:val="0019072E"/>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EC3"/>
    <w:rsid w:val="00197F39"/>
    <w:rsid w:val="001A04A1"/>
    <w:rsid w:val="001A1F7A"/>
    <w:rsid w:val="001A252C"/>
    <w:rsid w:val="001A36C8"/>
    <w:rsid w:val="001A3DD4"/>
    <w:rsid w:val="001A48B5"/>
    <w:rsid w:val="001A53FF"/>
    <w:rsid w:val="001A5B48"/>
    <w:rsid w:val="001A649C"/>
    <w:rsid w:val="001A66AC"/>
    <w:rsid w:val="001A6BBB"/>
    <w:rsid w:val="001A71A2"/>
    <w:rsid w:val="001A71B4"/>
    <w:rsid w:val="001A74E8"/>
    <w:rsid w:val="001A7B05"/>
    <w:rsid w:val="001B0124"/>
    <w:rsid w:val="001B070A"/>
    <w:rsid w:val="001B15EE"/>
    <w:rsid w:val="001B1720"/>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B739E"/>
    <w:rsid w:val="001C00E0"/>
    <w:rsid w:val="001C0A83"/>
    <w:rsid w:val="001C0B17"/>
    <w:rsid w:val="001C14DB"/>
    <w:rsid w:val="001C2EC4"/>
    <w:rsid w:val="001C2FDC"/>
    <w:rsid w:val="001C3205"/>
    <w:rsid w:val="001C33D2"/>
    <w:rsid w:val="001C4EB5"/>
    <w:rsid w:val="001C5B41"/>
    <w:rsid w:val="001C615B"/>
    <w:rsid w:val="001C62AF"/>
    <w:rsid w:val="001C7278"/>
    <w:rsid w:val="001C7B34"/>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3086"/>
    <w:rsid w:val="001E316A"/>
    <w:rsid w:val="001E32DF"/>
    <w:rsid w:val="001E4219"/>
    <w:rsid w:val="001E4793"/>
    <w:rsid w:val="001E4FCD"/>
    <w:rsid w:val="001E5043"/>
    <w:rsid w:val="001E510C"/>
    <w:rsid w:val="001E52A2"/>
    <w:rsid w:val="001E547D"/>
    <w:rsid w:val="001E5A17"/>
    <w:rsid w:val="001E7CD3"/>
    <w:rsid w:val="001F0B42"/>
    <w:rsid w:val="001F0C01"/>
    <w:rsid w:val="001F0EAB"/>
    <w:rsid w:val="001F19DD"/>
    <w:rsid w:val="001F26A0"/>
    <w:rsid w:val="001F2779"/>
    <w:rsid w:val="001F2DA2"/>
    <w:rsid w:val="001F2F32"/>
    <w:rsid w:val="001F39F0"/>
    <w:rsid w:val="001F3DA5"/>
    <w:rsid w:val="001F40C4"/>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EC2"/>
    <w:rsid w:val="00206FC3"/>
    <w:rsid w:val="002073F9"/>
    <w:rsid w:val="002075C3"/>
    <w:rsid w:val="0020784D"/>
    <w:rsid w:val="002079F6"/>
    <w:rsid w:val="0021030F"/>
    <w:rsid w:val="002106DB"/>
    <w:rsid w:val="00210FAD"/>
    <w:rsid w:val="002114EF"/>
    <w:rsid w:val="00211826"/>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7874"/>
    <w:rsid w:val="00227D16"/>
    <w:rsid w:val="00227D21"/>
    <w:rsid w:val="00230514"/>
    <w:rsid w:val="00230BF2"/>
    <w:rsid w:val="00231777"/>
    <w:rsid w:val="00232178"/>
    <w:rsid w:val="0023259A"/>
    <w:rsid w:val="00232ECB"/>
    <w:rsid w:val="002335F5"/>
    <w:rsid w:val="00233746"/>
    <w:rsid w:val="002340AC"/>
    <w:rsid w:val="002344B0"/>
    <w:rsid w:val="002348B6"/>
    <w:rsid w:val="002348CC"/>
    <w:rsid w:val="00234AD5"/>
    <w:rsid w:val="00234C8A"/>
    <w:rsid w:val="00234CA8"/>
    <w:rsid w:val="00235FC3"/>
    <w:rsid w:val="00236591"/>
    <w:rsid w:val="002415A8"/>
    <w:rsid w:val="002415B2"/>
    <w:rsid w:val="00241756"/>
    <w:rsid w:val="00241929"/>
    <w:rsid w:val="00241934"/>
    <w:rsid w:val="00241999"/>
    <w:rsid w:val="00241EAF"/>
    <w:rsid w:val="00241FFE"/>
    <w:rsid w:val="0024212F"/>
    <w:rsid w:val="0024216B"/>
    <w:rsid w:val="0024274D"/>
    <w:rsid w:val="00243C6E"/>
    <w:rsid w:val="00244EDF"/>
    <w:rsid w:val="0024547D"/>
    <w:rsid w:val="00245769"/>
    <w:rsid w:val="00245D0D"/>
    <w:rsid w:val="00245ED3"/>
    <w:rsid w:val="00245F1F"/>
    <w:rsid w:val="00246BEC"/>
    <w:rsid w:val="0024726F"/>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76"/>
    <w:rsid w:val="00264AC5"/>
    <w:rsid w:val="002654B6"/>
    <w:rsid w:val="002658D7"/>
    <w:rsid w:val="00265979"/>
    <w:rsid w:val="00265A35"/>
    <w:rsid w:val="00265CEA"/>
    <w:rsid w:val="00266051"/>
    <w:rsid w:val="0026613F"/>
    <w:rsid w:val="0026619B"/>
    <w:rsid w:val="0026680C"/>
    <w:rsid w:val="00266975"/>
    <w:rsid w:val="00267546"/>
    <w:rsid w:val="00267BA7"/>
    <w:rsid w:val="00267C63"/>
    <w:rsid w:val="0027028C"/>
    <w:rsid w:val="00271887"/>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1D53"/>
    <w:rsid w:val="002A23E1"/>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301"/>
    <w:rsid w:val="002B4437"/>
    <w:rsid w:val="002B5187"/>
    <w:rsid w:val="002B544D"/>
    <w:rsid w:val="002B5D72"/>
    <w:rsid w:val="002B6309"/>
    <w:rsid w:val="002B6527"/>
    <w:rsid w:val="002B68EA"/>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1BC6"/>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D7BDF"/>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30AF6"/>
    <w:rsid w:val="003310BC"/>
    <w:rsid w:val="0033133C"/>
    <w:rsid w:val="0033217E"/>
    <w:rsid w:val="003321A0"/>
    <w:rsid w:val="00332930"/>
    <w:rsid w:val="003329C8"/>
    <w:rsid w:val="0033315E"/>
    <w:rsid w:val="0033370A"/>
    <w:rsid w:val="00333934"/>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61D"/>
    <w:rsid w:val="003458CB"/>
    <w:rsid w:val="0034615F"/>
    <w:rsid w:val="0034628E"/>
    <w:rsid w:val="00346BB9"/>
    <w:rsid w:val="003476DF"/>
    <w:rsid w:val="00347886"/>
    <w:rsid w:val="0034794B"/>
    <w:rsid w:val="00350F6E"/>
    <w:rsid w:val="00352422"/>
    <w:rsid w:val="00352E57"/>
    <w:rsid w:val="003530C6"/>
    <w:rsid w:val="00353D5B"/>
    <w:rsid w:val="003547C8"/>
    <w:rsid w:val="0035553D"/>
    <w:rsid w:val="00355CF5"/>
    <w:rsid w:val="00355DD0"/>
    <w:rsid w:val="00356812"/>
    <w:rsid w:val="00356B94"/>
    <w:rsid w:val="00356BB0"/>
    <w:rsid w:val="00356DF7"/>
    <w:rsid w:val="00357736"/>
    <w:rsid w:val="0035798E"/>
    <w:rsid w:val="003603DE"/>
    <w:rsid w:val="003614C6"/>
    <w:rsid w:val="00361F34"/>
    <w:rsid w:val="003621FE"/>
    <w:rsid w:val="003625C1"/>
    <w:rsid w:val="00362A9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70A"/>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2FB"/>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87ECA"/>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097"/>
    <w:rsid w:val="003A134E"/>
    <w:rsid w:val="003A1B49"/>
    <w:rsid w:val="003A1C30"/>
    <w:rsid w:val="003A1F51"/>
    <w:rsid w:val="003A3108"/>
    <w:rsid w:val="003A323E"/>
    <w:rsid w:val="003A3F8D"/>
    <w:rsid w:val="003A4854"/>
    <w:rsid w:val="003A4D04"/>
    <w:rsid w:val="003A4E40"/>
    <w:rsid w:val="003A5094"/>
    <w:rsid w:val="003A510A"/>
    <w:rsid w:val="003A54A6"/>
    <w:rsid w:val="003A5EB3"/>
    <w:rsid w:val="003A6416"/>
    <w:rsid w:val="003A6D6B"/>
    <w:rsid w:val="003A6EBC"/>
    <w:rsid w:val="003A7B6A"/>
    <w:rsid w:val="003B0348"/>
    <w:rsid w:val="003B1313"/>
    <w:rsid w:val="003B1484"/>
    <w:rsid w:val="003B1656"/>
    <w:rsid w:val="003B2291"/>
    <w:rsid w:val="003B3411"/>
    <w:rsid w:val="003B4186"/>
    <w:rsid w:val="003B50C6"/>
    <w:rsid w:val="003B56F9"/>
    <w:rsid w:val="003B5BA5"/>
    <w:rsid w:val="003B5E52"/>
    <w:rsid w:val="003B5F25"/>
    <w:rsid w:val="003B607A"/>
    <w:rsid w:val="003B6382"/>
    <w:rsid w:val="003B6A85"/>
    <w:rsid w:val="003B6B80"/>
    <w:rsid w:val="003B730E"/>
    <w:rsid w:val="003C0565"/>
    <w:rsid w:val="003C0965"/>
    <w:rsid w:val="003C0C00"/>
    <w:rsid w:val="003C0DE3"/>
    <w:rsid w:val="003C2F00"/>
    <w:rsid w:val="003C3137"/>
    <w:rsid w:val="003C34FF"/>
    <w:rsid w:val="003C36C4"/>
    <w:rsid w:val="003C36E9"/>
    <w:rsid w:val="003C37F8"/>
    <w:rsid w:val="003C3D69"/>
    <w:rsid w:val="003C4297"/>
    <w:rsid w:val="003C4660"/>
    <w:rsid w:val="003C4801"/>
    <w:rsid w:val="003C49D3"/>
    <w:rsid w:val="003C4B78"/>
    <w:rsid w:val="003C4E47"/>
    <w:rsid w:val="003C5900"/>
    <w:rsid w:val="003C5958"/>
    <w:rsid w:val="003C59B9"/>
    <w:rsid w:val="003C74DE"/>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920"/>
    <w:rsid w:val="003E3319"/>
    <w:rsid w:val="003E3460"/>
    <w:rsid w:val="003E3639"/>
    <w:rsid w:val="003E393C"/>
    <w:rsid w:val="003E4380"/>
    <w:rsid w:val="003E4578"/>
    <w:rsid w:val="003E4932"/>
    <w:rsid w:val="003E6157"/>
    <w:rsid w:val="003E61E4"/>
    <w:rsid w:val="003E6B13"/>
    <w:rsid w:val="003E7EBF"/>
    <w:rsid w:val="003F006B"/>
    <w:rsid w:val="003F024B"/>
    <w:rsid w:val="003F0A41"/>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39C"/>
    <w:rsid w:val="0041751A"/>
    <w:rsid w:val="00417673"/>
    <w:rsid w:val="004179C8"/>
    <w:rsid w:val="00417F20"/>
    <w:rsid w:val="00420395"/>
    <w:rsid w:val="00420D0F"/>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0BA3"/>
    <w:rsid w:val="0045123A"/>
    <w:rsid w:val="00452833"/>
    <w:rsid w:val="0045283B"/>
    <w:rsid w:val="00453971"/>
    <w:rsid w:val="004541DB"/>
    <w:rsid w:val="004544FB"/>
    <w:rsid w:val="004547A6"/>
    <w:rsid w:val="00454AB7"/>
    <w:rsid w:val="00454D75"/>
    <w:rsid w:val="004553B1"/>
    <w:rsid w:val="00455F18"/>
    <w:rsid w:val="004564F1"/>
    <w:rsid w:val="00456B3E"/>
    <w:rsid w:val="00456EDB"/>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6FB4"/>
    <w:rsid w:val="0047744F"/>
    <w:rsid w:val="00477915"/>
    <w:rsid w:val="004800C8"/>
    <w:rsid w:val="00480B08"/>
    <w:rsid w:val="0048106D"/>
    <w:rsid w:val="00481115"/>
    <w:rsid w:val="00481123"/>
    <w:rsid w:val="00481351"/>
    <w:rsid w:val="004833F5"/>
    <w:rsid w:val="004839C5"/>
    <w:rsid w:val="00483B26"/>
    <w:rsid w:val="00483C28"/>
    <w:rsid w:val="00483C58"/>
    <w:rsid w:val="00484F45"/>
    <w:rsid w:val="00485135"/>
    <w:rsid w:val="00485A82"/>
    <w:rsid w:val="00485B0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C33"/>
    <w:rsid w:val="004A1EAE"/>
    <w:rsid w:val="004A223C"/>
    <w:rsid w:val="004A27F3"/>
    <w:rsid w:val="004A297C"/>
    <w:rsid w:val="004A2DF9"/>
    <w:rsid w:val="004A3038"/>
    <w:rsid w:val="004A3198"/>
    <w:rsid w:val="004A3599"/>
    <w:rsid w:val="004A3ACF"/>
    <w:rsid w:val="004A3DBB"/>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EE3"/>
    <w:rsid w:val="004B610C"/>
    <w:rsid w:val="004B6A39"/>
    <w:rsid w:val="004B6B4C"/>
    <w:rsid w:val="004B71DA"/>
    <w:rsid w:val="004B7EAD"/>
    <w:rsid w:val="004B7F16"/>
    <w:rsid w:val="004C0328"/>
    <w:rsid w:val="004C0606"/>
    <w:rsid w:val="004C09E3"/>
    <w:rsid w:val="004C1521"/>
    <w:rsid w:val="004C1531"/>
    <w:rsid w:val="004C15A0"/>
    <w:rsid w:val="004C20D5"/>
    <w:rsid w:val="004C21F5"/>
    <w:rsid w:val="004C297E"/>
    <w:rsid w:val="004C2BFD"/>
    <w:rsid w:val="004C35DD"/>
    <w:rsid w:val="004C391B"/>
    <w:rsid w:val="004C3C2C"/>
    <w:rsid w:val="004C3E76"/>
    <w:rsid w:val="004C5DA1"/>
    <w:rsid w:val="004C5E95"/>
    <w:rsid w:val="004C5F44"/>
    <w:rsid w:val="004C6271"/>
    <w:rsid w:val="004C745B"/>
    <w:rsid w:val="004C7A58"/>
    <w:rsid w:val="004C7BE3"/>
    <w:rsid w:val="004D0F68"/>
    <w:rsid w:val="004D1F86"/>
    <w:rsid w:val="004D2ACB"/>
    <w:rsid w:val="004D30FC"/>
    <w:rsid w:val="004D36F2"/>
    <w:rsid w:val="004D37D5"/>
    <w:rsid w:val="004D4566"/>
    <w:rsid w:val="004D49A8"/>
    <w:rsid w:val="004D4FB7"/>
    <w:rsid w:val="004D5879"/>
    <w:rsid w:val="004D5C84"/>
    <w:rsid w:val="004D6469"/>
    <w:rsid w:val="004D649A"/>
    <w:rsid w:val="004D6E73"/>
    <w:rsid w:val="004D7A3C"/>
    <w:rsid w:val="004E187E"/>
    <w:rsid w:val="004E21D2"/>
    <w:rsid w:val="004E2771"/>
    <w:rsid w:val="004E2B69"/>
    <w:rsid w:val="004E2CB6"/>
    <w:rsid w:val="004E2DE9"/>
    <w:rsid w:val="004E2F58"/>
    <w:rsid w:val="004E35E6"/>
    <w:rsid w:val="004E414E"/>
    <w:rsid w:val="004E4641"/>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930"/>
    <w:rsid w:val="004F7BF0"/>
    <w:rsid w:val="00500E56"/>
    <w:rsid w:val="00500FEE"/>
    <w:rsid w:val="005011B8"/>
    <w:rsid w:val="005015AF"/>
    <w:rsid w:val="0050161E"/>
    <w:rsid w:val="00501891"/>
    <w:rsid w:val="00502E7F"/>
    <w:rsid w:val="005030BE"/>
    <w:rsid w:val="005039EE"/>
    <w:rsid w:val="00503D41"/>
    <w:rsid w:val="00504836"/>
    <w:rsid w:val="005051CC"/>
    <w:rsid w:val="00505777"/>
    <w:rsid w:val="00506276"/>
    <w:rsid w:val="0050643F"/>
    <w:rsid w:val="005066B1"/>
    <w:rsid w:val="0050671D"/>
    <w:rsid w:val="0050689F"/>
    <w:rsid w:val="0050690D"/>
    <w:rsid w:val="005070E2"/>
    <w:rsid w:val="005113BE"/>
    <w:rsid w:val="00511A14"/>
    <w:rsid w:val="0051294D"/>
    <w:rsid w:val="005129F3"/>
    <w:rsid w:val="00513592"/>
    <w:rsid w:val="005138CC"/>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266"/>
    <w:rsid w:val="005236C7"/>
    <w:rsid w:val="005240A3"/>
    <w:rsid w:val="0052467A"/>
    <w:rsid w:val="00524BA4"/>
    <w:rsid w:val="00525041"/>
    <w:rsid w:val="005252B0"/>
    <w:rsid w:val="0052555E"/>
    <w:rsid w:val="00525D36"/>
    <w:rsid w:val="00527881"/>
    <w:rsid w:val="00527E6A"/>
    <w:rsid w:val="00530344"/>
    <w:rsid w:val="00531583"/>
    <w:rsid w:val="00531D1A"/>
    <w:rsid w:val="00532214"/>
    <w:rsid w:val="005322BE"/>
    <w:rsid w:val="00532730"/>
    <w:rsid w:val="00532E15"/>
    <w:rsid w:val="00532E95"/>
    <w:rsid w:val="0053352B"/>
    <w:rsid w:val="00533623"/>
    <w:rsid w:val="005336C1"/>
    <w:rsid w:val="00534092"/>
    <w:rsid w:val="00535232"/>
    <w:rsid w:val="00535570"/>
    <w:rsid w:val="00536217"/>
    <w:rsid w:val="005364BE"/>
    <w:rsid w:val="00537128"/>
    <w:rsid w:val="00537376"/>
    <w:rsid w:val="00537B41"/>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5E07"/>
    <w:rsid w:val="0058694C"/>
    <w:rsid w:val="00586B8D"/>
    <w:rsid w:val="00586C1A"/>
    <w:rsid w:val="0058736F"/>
    <w:rsid w:val="005873ED"/>
    <w:rsid w:val="00587787"/>
    <w:rsid w:val="00587A62"/>
    <w:rsid w:val="00587EEA"/>
    <w:rsid w:val="00590C78"/>
    <w:rsid w:val="005914D9"/>
    <w:rsid w:val="00592EC9"/>
    <w:rsid w:val="0059313D"/>
    <w:rsid w:val="0059340A"/>
    <w:rsid w:val="005934BF"/>
    <w:rsid w:val="005938D1"/>
    <w:rsid w:val="00593CAC"/>
    <w:rsid w:val="00593DD2"/>
    <w:rsid w:val="00593E61"/>
    <w:rsid w:val="00594B2A"/>
    <w:rsid w:val="00595229"/>
    <w:rsid w:val="00595C0E"/>
    <w:rsid w:val="00595CD9"/>
    <w:rsid w:val="00595D6A"/>
    <w:rsid w:val="00596606"/>
    <w:rsid w:val="00596FE6"/>
    <w:rsid w:val="005A05BC"/>
    <w:rsid w:val="005A0B95"/>
    <w:rsid w:val="005A226F"/>
    <w:rsid w:val="005A2797"/>
    <w:rsid w:val="005A30B6"/>
    <w:rsid w:val="005A3113"/>
    <w:rsid w:val="005A348C"/>
    <w:rsid w:val="005A3B2D"/>
    <w:rsid w:val="005A3B87"/>
    <w:rsid w:val="005A3E50"/>
    <w:rsid w:val="005A4E82"/>
    <w:rsid w:val="005A592F"/>
    <w:rsid w:val="005A5DB5"/>
    <w:rsid w:val="005A6733"/>
    <w:rsid w:val="005A6827"/>
    <w:rsid w:val="005A6F83"/>
    <w:rsid w:val="005A70EF"/>
    <w:rsid w:val="005A7416"/>
    <w:rsid w:val="005A76C2"/>
    <w:rsid w:val="005A782B"/>
    <w:rsid w:val="005B0047"/>
    <w:rsid w:val="005B08D4"/>
    <w:rsid w:val="005B11A2"/>
    <w:rsid w:val="005B12CD"/>
    <w:rsid w:val="005B1A52"/>
    <w:rsid w:val="005B1D0C"/>
    <w:rsid w:val="005B1F1A"/>
    <w:rsid w:val="005B23AE"/>
    <w:rsid w:val="005B3897"/>
    <w:rsid w:val="005B3B4E"/>
    <w:rsid w:val="005B47A3"/>
    <w:rsid w:val="005B4AB6"/>
    <w:rsid w:val="005B62EF"/>
    <w:rsid w:val="005B74A5"/>
    <w:rsid w:val="005B770E"/>
    <w:rsid w:val="005B7B07"/>
    <w:rsid w:val="005B7C93"/>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205"/>
    <w:rsid w:val="005E564B"/>
    <w:rsid w:val="005E56FE"/>
    <w:rsid w:val="005E5780"/>
    <w:rsid w:val="005E592F"/>
    <w:rsid w:val="005E63CC"/>
    <w:rsid w:val="005E6C74"/>
    <w:rsid w:val="005E6EBD"/>
    <w:rsid w:val="005E7CA7"/>
    <w:rsid w:val="005F030C"/>
    <w:rsid w:val="005F062D"/>
    <w:rsid w:val="005F09E7"/>
    <w:rsid w:val="005F0E04"/>
    <w:rsid w:val="005F184F"/>
    <w:rsid w:val="005F189D"/>
    <w:rsid w:val="005F1929"/>
    <w:rsid w:val="005F20F2"/>
    <w:rsid w:val="005F291A"/>
    <w:rsid w:val="005F2C19"/>
    <w:rsid w:val="005F369D"/>
    <w:rsid w:val="005F386C"/>
    <w:rsid w:val="005F390D"/>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AA9"/>
    <w:rsid w:val="00602CCC"/>
    <w:rsid w:val="00602CCE"/>
    <w:rsid w:val="00602FF4"/>
    <w:rsid w:val="006034EA"/>
    <w:rsid w:val="00603599"/>
    <w:rsid w:val="00603858"/>
    <w:rsid w:val="00604924"/>
    <w:rsid w:val="00604C95"/>
    <w:rsid w:val="00604DEF"/>
    <w:rsid w:val="006053E7"/>
    <w:rsid w:val="0060567E"/>
    <w:rsid w:val="00606497"/>
    <w:rsid w:val="00606B5C"/>
    <w:rsid w:val="006077AD"/>
    <w:rsid w:val="006101CF"/>
    <w:rsid w:val="00610308"/>
    <w:rsid w:val="00610E2E"/>
    <w:rsid w:val="00610E43"/>
    <w:rsid w:val="00612521"/>
    <w:rsid w:val="006127C6"/>
    <w:rsid w:val="006133AE"/>
    <w:rsid w:val="00613412"/>
    <w:rsid w:val="006136C3"/>
    <w:rsid w:val="00614C36"/>
    <w:rsid w:val="00615657"/>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B6"/>
    <w:rsid w:val="006462FC"/>
    <w:rsid w:val="006470DF"/>
    <w:rsid w:val="0064738F"/>
    <w:rsid w:val="00647686"/>
    <w:rsid w:val="006477C8"/>
    <w:rsid w:val="00647950"/>
    <w:rsid w:val="00647E6F"/>
    <w:rsid w:val="00650131"/>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01D"/>
    <w:rsid w:val="006563DB"/>
    <w:rsid w:val="00656960"/>
    <w:rsid w:val="006569FA"/>
    <w:rsid w:val="006571EF"/>
    <w:rsid w:val="00657727"/>
    <w:rsid w:val="00660C26"/>
    <w:rsid w:val="00660CDE"/>
    <w:rsid w:val="0066135D"/>
    <w:rsid w:val="006617E7"/>
    <w:rsid w:val="00661C0B"/>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1897"/>
    <w:rsid w:val="00682016"/>
    <w:rsid w:val="00682125"/>
    <w:rsid w:val="006821B1"/>
    <w:rsid w:val="006830F4"/>
    <w:rsid w:val="006848EC"/>
    <w:rsid w:val="00684915"/>
    <w:rsid w:val="00684FA7"/>
    <w:rsid w:val="0068530E"/>
    <w:rsid w:val="006863FC"/>
    <w:rsid w:val="00686488"/>
    <w:rsid w:val="00686F17"/>
    <w:rsid w:val="00686FDA"/>
    <w:rsid w:val="006872F9"/>
    <w:rsid w:val="00687770"/>
    <w:rsid w:val="00690354"/>
    <w:rsid w:val="00690CA2"/>
    <w:rsid w:val="006920A0"/>
    <w:rsid w:val="006926AC"/>
    <w:rsid w:val="00693946"/>
    <w:rsid w:val="00693AC6"/>
    <w:rsid w:val="00694B22"/>
    <w:rsid w:val="00695188"/>
    <w:rsid w:val="0069572A"/>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6743"/>
    <w:rsid w:val="006A7171"/>
    <w:rsid w:val="006A72CC"/>
    <w:rsid w:val="006A77A4"/>
    <w:rsid w:val="006A78C2"/>
    <w:rsid w:val="006A7E70"/>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69D1"/>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3E93"/>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1E"/>
    <w:rsid w:val="006F7F31"/>
    <w:rsid w:val="00700124"/>
    <w:rsid w:val="0070085E"/>
    <w:rsid w:val="00700880"/>
    <w:rsid w:val="00700E20"/>
    <w:rsid w:val="00701391"/>
    <w:rsid w:val="00701656"/>
    <w:rsid w:val="007017CA"/>
    <w:rsid w:val="007021FE"/>
    <w:rsid w:val="00702C5F"/>
    <w:rsid w:val="007037E5"/>
    <w:rsid w:val="007039C0"/>
    <w:rsid w:val="007040EE"/>
    <w:rsid w:val="00705930"/>
    <w:rsid w:val="00705F41"/>
    <w:rsid w:val="007063F3"/>
    <w:rsid w:val="00706605"/>
    <w:rsid w:val="00710054"/>
    <w:rsid w:val="007109CF"/>
    <w:rsid w:val="00710ACF"/>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151"/>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7028"/>
    <w:rsid w:val="007271E9"/>
    <w:rsid w:val="007272FE"/>
    <w:rsid w:val="00730662"/>
    <w:rsid w:val="007308C5"/>
    <w:rsid w:val="00730925"/>
    <w:rsid w:val="00731C34"/>
    <w:rsid w:val="00731EAD"/>
    <w:rsid w:val="007320DD"/>
    <w:rsid w:val="0073493E"/>
    <w:rsid w:val="00734962"/>
    <w:rsid w:val="00735561"/>
    <w:rsid w:val="007356A1"/>
    <w:rsid w:val="00735EFA"/>
    <w:rsid w:val="0073633E"/>
    <w:rsid w:val="00736AC0"/>
    <w:rsid w:val="00736D92"/>
    <w:rsid w:val="0073714C"/>
    <w:rsid w:val="00737384"/>
    <w:rsid w:val="00737C17"/>
    <w:rsid w:val="00737E5C"/>
    <w:rsid w:val="00740497"/>
    <w:rsid w:val="007418A2"/>
    <w:rsid w:val="007418E0"/>
    <w:rsid w:val="00741CBC"/>
    <w:rsid w:val="0074220B"/>
    <w:rsid w:val="00742766"/>
    <w:rsid w:val="007432A7"/>
    <w:rsid w:val="00743A26"/>
    <w:rsid w:val="00744002"/>
    <w:rsid w:val="00744302"/>
    <w:rsid w:val="00744B09"/>
    <w:rsid w:val="00744E8A"/>
    <w:rsid w:val="00744FBB"/>
    <w:rsid w:val="00745108"/>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4BD8"/>
    <w:rsid w:val="007554CF"/>
    <w:rsid w:val="00755A50"/>
    <w:rsid w:val="00755D87"/>
    <w:rsid w:val="00756067"/>
    <w:rsid w:val="00756498"/>
    <w:rsid w:val="0075676B"/>
    <w:rsid w:val="00756EA3"/>
    <w:rsid w:val="00757D02"/>
    <w:rsid w:val="00760D07"/>
    <w:rsid w:val="007613E9"/>
    <w:rsid w:val="007615A1"/>
    <w:rsid w:val="0076229C"/>
    <w:rsid w:val="00762461"/>
    <w:rsid w:val="00762F23"/>
    <w:rsid w:val="00763A0E"/>
    <w:rsid w:val="007640FE"/>
    <w:rsid w:val="00764419"/>
    <w:rsid w:val="00764556"/>
    <w:rsid w:val="0076491E"/>
    <w:rsid w:val="00764BB1"/>
    <w:rsid w:val="00765E0F"/>
    <w:rsid w:val="00767DE0"/>
    <w:rsid w:val="007701A1"/>
    <w:rsid w:val="00770596"/>
    <w:rsid w:val="00770C25"/>
    <w:rsid w:val="00770F99"/>
    <w:rsid w:val="00771A0E"/>
    <w:rsid w:val="00772875"/>
    <w:rsid w:val="00772ECC"/>
    <w:rsid w:val="007737BF"/>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1D00"/>
    <w:rsid w:val="007820DF"/>
    <w:rsid w:val="007821C3"/>
    <w:rsid w:val="007821C6"/>
    <w:rsid w:val="00782457"/>
    <w:rsid w:val="00782D40"/>
    <w:rsid w:val="0078316E"/>
    <w:rsid w:val="00783351"/>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BFC"/>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3390"/>
    <w:rsid w:val="007C35B7"/>
    <w:rsid w:val="007C38D7"/>
    <w:rsid w:val="007C4FD0"/>
    <w:rsid w:val="007C5034"/>
    <w:rsid w:val="007C5475"/>
    <w:rsid w:val="007C570A"/>
    <w:rsid w:val="007C5BF2"/>
    <w:rsid w:val="007C617C"/>
    <w:rsid w:val="007C64A3"/>
    <w:rsid w:val="007C64E8"/>
    <w:rsid w:val="007C6F4E"/>
    <w:rsid w:val="007C7B59"/>
    <w:rsid w:val="007D014F"/>
    <w:rsid w:val="007D03F5"/>
    <w:rsid w:val="007D1921"/>
    <w:rsid w:val="007D1931"/>
    <w:rsid w:val="007D2000"/>
    <w:rsid w:val="007D227E"/>
    <w:rsid w:val="007D274B"/>
    <w:rsid w:val="007D2BAF"/>
    <w:rsid w:val="007D2E62"/>
    <w:rsid w:val="007D2ECE"/>
    <w:rsid w:val="007D4456"/>
    <w:rsid w:val="007D44A3"/>
    <w:rsid w:val="007D5AEB"/>
    <w:rsid w:val="007D6387"/>
    <w:rsid w:val="007D6397"/>
    <w:rsid w:val="007D64A6"/>
    <w:rsid w:val="007D7625"/>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8E8"/>
    <w:rsid w:val="00817E9A"/>
    <w:rsid w:val="00820D34"/>
    <w:rsid w:val="008218CB"/>
    <w:rsid w:val="00821BB3"/>
    <w:rsid w:val="00822164"/>
    <w:rsid w:val="0082219A"/>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403A"/>
    <w:rsid w:val="0083423C"/>
    <w:rsid w:val="008357B0"/>
    <w:rsid w:val="00835BA6"/>
    <w:rsid w:val="00835BD9"/>
    <w:rsid w:val="00835E77"/>
    <w:rsid w:val="00835F6B"/>
    <w:rsid w:val="0083646B"/>
    <w:rsid w:val="00836FD6"/>
    <w:rsid w:val="008374A5"/>
    <w:rsid w:val="00837681"/>
    <w:rsid w:val="00837ED0"/>
    <w:rsid w:val="008405EA"/>
    <w:rsid w:val="008407F0"/>
    <w:rsid w:val="0084150D"/>
    <w:rsid w:val="00841E3D"/>
    <w:rsid w:val="0084233B"/>
    <w:rsid w:val="0084292F"/>
    <w:rsid w:val="00842FF2"/>
    <w:rsid w:val="0084306F"/>
    <w:rsid w:val="00843446"/>
    <w:rsid w:val="00844E29"/>
    <w:rsid w:val="00845798"/>
    <w:rsid w:val="00846145"/>
    <w:rsid w:val="00846D56"/>
    <w:rsid w:val="00846DED"/>
    <w:rsid w:val="008473D7"/>
    <w:rsid w:val="00847558"/>
    <w:rsid w:val="008477E6"/>
    <w:rsid w:val="00847E70"/>
    <w:rsid w:val="008504E3"/>
    <w:rsid w:val="00850D0F"/>
    <w:rsid w:val="00850DD7"/>
    <w:rsid w:val="00850F8C"/>
    <w:rsid w:val="0085157A"/>
    <w:rsid w:val="0085167D"/>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705D9"/>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03BB"/>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AF3"/>
    <w:rsid w:val="008A034C"/>
    <w:rsid w:val="008A1388"/>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4293"/>
    <w:rsid w:val="008D42D0"/>
    <w:rsid w:val="008D4896"/>
    <w:rsid w:val="008D4A3E"/>
    <w:rsid w:val="008D5267"/>
    <w:rsid w:val="008D69B5"/>
    <w:rsid w:val="008D70ED"/>
    <w:rsid w:val="008D730A"/>
    <w:rsid w:val="008D7A8C"/>
    <w:rsid w:val="008D7B39"/>
    <w:rsid w:val="008E051A"/>
    <w:rsid w:val="008E0A71"/>
    <w:rsid w:val="008E1BE2"/>
    <w:rsid w:val="008E21E8"/>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CF9"/>
    <w:rsid w:val="008F0272"/>
    <w:rsid w:val="008F070A"/>
    <w:rsid w:val="008F0A52"/>
    <w:rsid w:val="008F0E0F"/>
    <w:rsid w:val="008F0E72"/>
    <w:rsid w:val="008F23CC"/>
    <w:rsid w:val="008F4024"/>
    <w:rsid w:val="008F45F0"/>
    <w:rsid w:val="008F49EF"/>
    <w:rsid w:val="008F53D8"/>
    <w:rsid w:val="008F62DB"/>
    <w:rsid w:val="0090028D"/>
    <w:rsid w:val="00900BF4"/>
    <w:rsid w:val="0090128F"/>
    <w:rsid w:val="00901B44"/>
    <w:rsid w:val="00902092"/>
    <w:rsid w:val="00902141"/>
    <w:rsid w:val="009026DE"/>
    <w:rsid w:val="00902C38"/>
    <w:rsid w:val="009037F1"/>
    <w:rsid w:val="00903E83"/>
    <w:rsid w:val="00903F34"/>
    <w:rsid w:val="00904697"/>
    <w:rsid w:val="00904D75"/>
    <w:rsid w:val="00906D9A"/>
    <w:rsid w:val="00907311"/>
    <w:rsid w:val="00910054"/>
    <w:rsid w:val="009115C8"/>
    <w:rsid w:val="009115E2"/>
    <w:rsid w:val="00911D9F"/>
    <w:rsid w:val="00912334"/>
    <w:rsid w:val="009126DA"/>
    <w:rsid w:val="00912708"/>
    <w:rsid w:val="0091358E"/>
    <w:rsid w:val="009136D0"/>
    <w:rsid w:val="009136FC"/>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53E"/>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21A"/>
    <w:rsid w:val="009413F0"/>
    <w:rsid w:val="009415F2"/>
    <w:rsid w:val="009418BF"/>
    <w:rsid w:val="009418D4"/>
    <w:rsid w:val="009418E3"/>
    <w:rsid w:val="00942600"/>
    <w:rsid w:val="00942956"/>
    <w:rsid w:val="00942ECF"/>
    <w:rsid w:val="00943131"/>
    <w:rsid w:val="00943406"/>
    <w:rsid w:val="0094381E"/>
    <w:rsid w:val="00943EAF"/>
    <w:rsid w:val="009442F1"/>
    <w:rsid w:val="009445C9"/>
    <w:rsid w:val="0094462E"/>
    <w:rsid w:val="00944EC2"/>
    <w:rsid w:val="00945266"/>
    <w:rsid w:val="00945DB5"/>
    <w:rsid w:val="00946092"/>
    <w:rsid w:val="00946142"/>
    <w:rsid w:val="00946892"/>
    <w:rsid w:val="00947050"/>
    <w:rsid w:val="00947613"/>
    <w:rsid w:val="00947632"/>
    <w:rsid w:val="009476F1"/>
    <w:rsid w:val="00950163"/>
    <w:rsid w:val="009507EF"/>
    <w:rsid w:val="0095281A"/>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3C08"/>
    <w:rsid w:val="0098400B"/>
    <w:rsid w:val="0098409D"/>
    <w:rsid w:val="009844D5"/>
    <w:rsid w:val="00984817"/>
    <w:rsid w:val="00984880"/>
    <w:rsid w:val="00985023"/>
    <w:rsid w:val="00985306"/>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3B72"/>
    <w:rsid w:val="009B3E61"/>
    <w:rsid w:val="009B51F3"/>
    <w:rsid w:val="009B5721"/>
    <w:rsid w:val="009B5976"/>
    <w:rsid w:val="009B5B41"/>
    <w:rsid w:val="009B60CC"/>
    <w:rsid w:val="009B60D4"/>
    <w:rsid w:val="009B618D"/>
    <w:rsid w:val="009B6764"/>
    <w:rsid w:val="009B68C1"/>
    <w:rsid w:val="009B6908"/>
    <w:rsid w:val="009B738D"/>
    <w:rsid w:val="009B7715"/>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72A"/>
    <w:rsid w:val="009C6A90"/>
    <w:rsid w:val="009C6A99"/>
    <w:rsid w:val="009C6AC3"/>
    <w:rsid w:val="009C7DF1"/>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2279"/>
    <w:rsid w:val="009F22AF"/>
    <w:rsid w:val="009F2B6E"/>
    <w:rsid w:val="009F3887"/>
    <w:rsid w:val="009F42C8"/>
    <w:rsid w:val="009F47EC"/>
    <w:rsid w:val="009F4923"/>
    <w:rsid w:val="009F6070"/>
    <w:rsid w:val="009F69FC"/>
    <w:rsid w:val="009F6EAF"/>
    <w:rsid w:val="009F70C8"/>
    <w:rsid w:val="009F75B3"/>
    <w:rsid w:val="009F782E"/>
    <w:rsid w:val="00A001EA"/>
    <w:rsid w:val="00A00A89"/>
    <w:rsid w:val="00A0181C"/>
    <w:rsid w:val="00A01AE7"/>
    <w:rsid w:val="00A02325"/>
    <w:rsid w:val="00A02775"/>
    <w:rsid w:val="00A029A8"/>
    <w:rsid w:val="00A04F45"/>
    <w:rsid w:val="00A05E54"/>
    <w:rsid w:val="00A06E8A"/>
    <w:rsid w:val="00A10671"/>
    <w:rsid w:val="00A10E41"/>
    <w:rsid w:val="00A11054"/>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4F0F"/>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903"/>
    <w:rsid w:val="00A7114C"/>
    <w:rsid w:val="00A71253"/>
    <w:rsid w:val="00A712EC"/>
    <w:rsid w:val="00A716A1"/>
    <w:rsid w:val="00A719EB"/>
    <w:rsid w:val="00A71D6D"/>
    <w:rsid w:val="00A71DAA"/>
    <w:rsid w:val="00A71E7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73A9"/>
    <w:rsid w:val="00A7790A"/>
    <w:rsid w:val="00A77BF3"/>
    <w:rsid w:val="00A80A2E"/>
    <w:rsid w:val="00A80C5E"/>
    <w:rsid w:val="00A80C84"/>
    <w:rsid w:val="00A814AB"/>
    <w:rsid w:val="00A817EF"/>
    <w:rsid w:val="00A81DB5"/>
    <w:rsid w:val="00A827DD"/>
    <w:rsid w:val="00A82D66"/>
    <w:rsid w:val="00A82D8D"/>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9E4"/>
    <w:rsid w:val="00AA208D"/>
    <w:rsid w:val="00AA257E"/>
    <w:rsid w:val="00AA3026"/>
    <w:rsid w:val="00AA3513"/>
    <w:rsid w:val="00AA361B"/>
    <w:rsid w:val="00AA3887"/>
    <w:rsid w:val="00AA4C25"/>
    <w:rsid w:val="00AA4D00"/>
    <w:rsid w:val="00AA4D28"/>
    <w:rsid w:val="00AA5244"/>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F9B"/>
    <w:rsid w:val="00AB431E"/>
    <w:rsid w:val="00AB4EDE"/>
    <w:rsid w:val="00AB51F1"/>
    <w:rsid w:val="00AB5581"/>
    <w:rsid w:val="00AB5A23"/>
    <w:rsid w:val="00AB5B38"/>
    <w:rsid w:val="00AB6D02"/>
    <w:rsid w:val="00AB6F31"/>
    <w:rsid w:val="00AB7014"/>
    <w:rsid w:val="00AB70EA"/>
    <w:rsid w:val="00AB7945"/>
    <w:rsid w:val="00AB7BD0"/>
    <w:rsid w:val="00AB7D8F"/>
    <w:rsid w:val="00AB7F1C"/>
    <w:rsid w:val="00AC0159"/>
    <w:rsid w:val="00AC0502"/>
    <w:rsid w:val="00AC059C"/>
    <w:rsid w:val="00AC1CF2"/>
    <w:rsid w:val="00AC2193"/>
    <w:rsid w:val="00AC2630"/>
    <w:rsid w:val="00AC384B"/>
    <w:rsid w:val="00AC3C31"/>
    <w:rsid w:val="00AC3FE4"/>
    <w:rsid w:val="00AC51D6"/>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7FB"/>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EF8"/>
    <w:rsid w:val="00AE4A12"/>
    <w:rsid w:val="00AE5CC4"/>
    <w:rsid w:val="00AE5E92"/>
    <w:rsid w:val="00AE6276"/>
    <w:rsid w:val="00AE6620"/>
    <w:rsid w:val="00AE6E77"/>
    <w:rsid w:val="00AE74C6"/>
    <w:rsid w:val="00AE75F2"/>
    <w:rsid w:val="00AF03D9"/>
    <w:rsid w:val="00AF0910"/>
    <w:rsid w:val="00AF0F2A"/>
    <w:rsid w:val="00AF15D3"/>
    <w:rsid w:val="00AF1796"/>
    <w:rsid w:val="00AF1A15"/>
    <w:rsid w:val="00AF1D18"/>
    <w:rsid w:val="00AF1F5D"/>
    <w:rsid w:val="00AF2249"/>
    <w:rsid w:val="00AF23DC"/>
    <w:rsid w:val="00AF23F1"/>
    <w:rsid w:val="00AF26BF"/>
    <w:rsid w:val="00AF2FFB"/>
    <w:rsid w:val="00AF32A2"/>
    <w:rsid w:val="00AF367A"/>
    <w:rsid w:val="00AF3E1C"/>
    <w:rsid w:val="00AF45B0"/>
    <w:rsid w:val="00AF4608"/>
    <w:rsid w:val="00AF4749"/>
    <w:rsid w:val="00AF48AB"/>
    <w:rsid w:val="00AF50B5"/>
    <w:rsid w:val="00AF5129"/>
    <w:rsid w:val="00AF5576"/>
    <w:rsid w:val="00AF5D4F"/>
    <w:rsid w:val="00AF682F"/>
    <w:rsid w:val="00AF6B5C"/>
    <w:rsid w:val="00AF7E47"/>
    <w:rsid w:val="00B000D4"/>
    <w:rsid w:val="00B0099E"/>
    <w:rsid w:val="00B0116A"/>
    <w:rsid w:val="00B01216"/>
    <w:rsid w:val="00B0134B"/>
    <w:rsid w:val="00B02EC4"/>
    <w:rsid w:val="00B035EF"/>
    <w:rsid w:val="00B0499E"/>
    <w:rsid w:val="00B0544E"/>
    <w:rsid w:val="00B05769"/>
    <w:rsid w:val="00B061A6"/>
    <w:rsid w:val="00B063D0"/>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EC1"/>
    <w:rsid w:val="00B1263B"/>
    <w:rsid w:val="00B1291B"/>
    <w:rsid w:val="00B12DBD"/>
    <w:rsid w:val="00B13A40"/>
    <w:rsid w:val="00B13FC3"/>
    <w:rsid w:val="00B142A2"/>
    <w:rsid w:val="00B14586"/>
    <w:rsid w:val="00B14E2D"/>
    <w:rsid w:val="00B14F97"/>
    <w:rsid w:val="00B1524C"/>
    <w:rsid w:val="00B152F6"/>
    <w:rsid w:val="00B15BDF"/>
    <w:rsid w:val="00B15E50"/>
    <w:rsid w:val="00B15F0B"/>
    <w:rsid w:val="00B15F9F"/>
    <w:rsid w:val="00B16B43"/>
    <w:rsid w:val="00B17066"/>
    <w:rsid w:val="00B171BE"/>
    <w:rsid w:val="00B17918"/>
    <w:rsid w:val="00B20418"/>
    <w:rsid w:val="00B21596"/>
    <w:rsid w:val="00B21FEC"/>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5909"/>
    <w:rsid w:val="00B460E0"/>
    <w:rsid w:val="00B46D7C"/>
    <w:rsid w:val="00B4775B"/>
    <w:rsid w:val="00B503C4"/>
    <w:rsid w:val="00B508C1"/>
    <w:rsid w:val="00B50ECD"/>
    <w:rsid w:val="00B51191"/>
    <w:rsid w:val="00B51559"/>
    <w:rsid w:val="00B51591"/>
    <w:rsid w:val="00B51A83"/>
    <w:rsid w:val="00B51FD5"/>
    <w:rsid w:val="00B520AC"/>
    <w:rsid w:val="00B522B9"/>
    <w:rsid w:val="00B522E4"/>
    <w:rsid w:val="00B530CE"/>
    <w:rsid w:val="00B5353A"/>
    <w:rsid w:val="00B5395D"/>
    <w:rsid w:val="00B53F94"/>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4D2"/>
    <w:rsid w:val="00B6262A"/>
    <w:rsid w:val="00B62972"/>
    <w:rsid w:val="00B62B0E"/>
    <w:rsid w:val="00B63A8F"/>
    <w:rsid w:val="00B63BC0"/>
    <w:rsid w:val="00B63D1E"/>
    <w:rsid w:val="00B63E5B"/>
    <w:rsid w:val="00B6417E"/>
    <w:rsid w:val="00B6425D"/>
    <w:rsid w:val="00B64BC4"/>
    <w:rsid w:val="00B651A6"/>
    <w:rsid w:val="00B653B6"/>
    <w:rsid w:val="00B65872"/>
    <w:rsid w:val="00B6616D"/>
    <w:rsid w:val="00B66595"/>
    <w:rsid w:val="00B67025"/>
    <w:rsid w:val="00B67334"/>
    <w:rsid w:val="00B6753E"/>
    <w:rsid w:val="00B67F76"/>
    <w:rsid w:val="00B70149"/>
    <w:rsid w:val="00B701A9"/>
    <w:rsid w:val="00B70321"/>
    <w:rsid w:val="00B70A0D"/>
    <w:rsid w:val="00B717CD"/>
    <w:rsid w:val="00B71BB0"/>
    <w:rsid w:val="00B7247F"/>
    <w:rsid w:val="00B72591"/>
    <w:rsid w:val="00B733B1"/>
    <w:rsid w:val="00B73432"/>
    <w:rsid w:val="00B73BB5"/>
    <w:rsid w:val="00B73BCD"/>
    <w:rsid w:val="00B73FEE"/>
    <w:rsid w:val="00B74102"/>
    <w:rsid w:val="00B74F97"/>
    <w:rsid w:val="00B75959"/>
    <w:rsid w:val="00B759E3"/>
    <w:rsid w:val="00B77142"/>
    <w:rsid w:val="00B77197"/>
    <w:rsid w:val="00B772F4"/>
    <w:rsid w:val="00B77DE7"/>
    <w:rsid w:val="00B77F27"/>
    <w:rsid w:val="00B801C9"/>
    <w:rsid w:val="00B8058F"/>
    <w:rsid w:val="00B80A8C"/>
    <w:rsid w:val="00B80C26"/>
    <w:rsid w:val="00B811BB"/>
    <w:rsid w:val="00B81575"/>
    <w:rsid w:val="00B81B55"/>
    <w:rsid w:val="00B81CE1"/>
    <w:rsid w:val="00B81EA1"/>
    <w:rsid w:val="00B8230A"/>
    <w:rsid w:val="00B82B30"/>
    <w:rsid w:val="00B82B3A"/>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7A5"/>
    <w:rsid w:val="00B93A57"/>
    <w:rsid w:val="00B94753"/>
    <w:rsid w:val="00B948E0"/>
    <w:rsid w:val="00B95AFB"/>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B20"/>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379E"/>
    <w:rsid w:val="00BD38F4"/>
    <w:rsid w:val="00BD3A08"/>
    <w:rsid w:val="00BD4969"/>
    <w:rsid w:val="00BD498C"/>
    <w:rsid w:val="00BD49A0"/>
    <w:rsid w:val="00BD4F27"/>
    <w:rsid w:val="00BD51B4"/>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2BF8"/>
    <w:rsid w:val="00C03A0E"/>
    <w:rsid w:val="00C04424"/>
    <w:rsid w:val="00C04484"/>
    <w:rsid w:val="00C0471B"/>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74F3"/>
    <w:rsid w:val="00C476FC"/>
    <w:rsid w:val="00C47C69"/>
    <w:rsid w:val="00C503B9"/>
    <w:rsid w:val="00C50770"/>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6F0F"/>
    <w:rsid w:val="00C572D6"/>
    <w:rsid w:val="00C57A73"/>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6A00"/>
    <w:rsid w:val="00C9731F"/>
    <w:rsid w:val="00C97938"/>
    <w:rsid w:val="00C97FD0"/>
    <w:rsid w:val="00CA0126"/>
    <w:rsid w:val="00CA02D9"/>
    <w:rsid w:val="00CA08DA"/>
    <w:rsid w:val="00CA0990"/>
    <w:rsid w:val="00CA0E67"/>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75A"/>
    <w:rsid w:val="00CB0F8B"/>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4E41"/>
    <w:rsid w:val="00CE5028"/>
    <w:rsid w:val="00CE5B98"/>
    <w:rsid w:val="00CE771C"/>
    <w:rsid w:val="00CF1293"/>
    <w:rsid w:val="00CF252A"/>
    <w:rsid w:val="00CF2547"/>
    <w:rsid w:val="00CF284C"/>
    <w:rsid w:val="00CF34A4"/>
    <w:rsid w:val="00CF35B2"/>
    <w:rsid w:val="00CF36B7"/>
    <w:rsid w:val="00CF3805"/>
    <w:rsid w:val="00CF3B2D"/>
    <w:rsid w:val="00CF3D1F"/>
    <w:rsid w:val="00CF5A8D"/>
    <w:rsid w:val="00CF5D6F"/>
    <w:rsid w:val="00CF635D"/>
    <w:rsid w:val="00CF6395"/>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60F"/>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3ED0"/>
    <w:rsid w:val="00D74BEB"/>
    <w:rsid w:val="00D754B7"/>
    <w:rsid w:val="00D7577F"/>
    <w:rsid w:val="00D758C6"/>
    <w:rsid w:val="00D7615E"/>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6A93"/>
    <w:rsid w:val="00D9718F"/>
    <w:rsid w:val="00D977C6"/>
    <w:rsid w:val="00D97899"/>
    <w:rsid w:val="00D97CB0"/>
    <w:rsid w:val="00D97F70"/>
    <w:rsid w:val="00DA0A94"/>
    <w:rsid w:val="00DA1398"/>
    <w:rsid w:val="00DA173B"/>
    <w:rsid w:val="00DA1CF8"/>
    <w:rsid w:val="00DA2356"/>
    <w:rsid w:val="00DA29C9"/>
    <w:rsid w:val="00DA2F69"/>
    <w:rsid w:val="00DA3084"/>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391"/>
    <w:rsid w:val="00DB35CC"/>
    <w:rsid w:val="00DB3A81"/>
    <w:rsid w:val="00DB3AE2"/>
    <w:rsid w:val="00DB4BC2"/>
    <w:rsid w:val="00DB4BFE"/>
    <w:rsid w:val="00DB4E89"/>
    <w:rsid w:val="00DB5D74"/>
    <w:rsid w:val="00DB6265"/>
    <w:rsid w:val="00DB66CB"/>
    <w:rsid w:val="00DB7638"/>
    <w:rsid w:val="00DC0559"/>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3A8"/>
    <w:rsid w:val="00DD56B9"/>
    <w:rsid w:val="00DD5FC7"/>
    <w:rsid w:val="00DD60EB"/>
    <w:rsid w:val="00DD627C"/>
    <w:rsid w:val="00DD6508"/>
    <w:rsid w:val="00DD6650"/>
    <w:rsid w:val="00DD69D8"/>
    <w:rsid w:val="00DD6FF1"/>
    <w:rsid w:val="00DD733A"/>
    <w:rsid w:val="00DD77E1"/>
    <w:rsid w:val="00DE00B1"/>
    <w:rsid w:val="00DE051E"/>
    <w:rsid w:val="00DE28C0"/>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145A"/>
    <w:rsid w:val="00E01EA5"/>
    <w:rsid w:val="00E01F86"/>
    <w:rsid w:val="00E02426"/>
    <w:rsid w:val="00E029F4"/>
    <w:rsid w:val="00E02C9E"/>
    <w:rsid w:val="00E02D0C"/>
    <w:rsid w:val="00E035E4"/>
    <w:rsid w:val="00E06730"/>
    <w:rsid w:val="00E07110"/>
    <w:rsid w:val="00E07227"/>
    <w:rsid w:val="00E0783A"/>
    <w:rsid w:val="00E102B1"/>
    <w:rsid w:val="00E11D97"/>
    <w:rsid w:val="00E12239"/>
    <w:rsid w:val="00E122A9"/>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5AF4"/>
    <w:rsid w:val="00E3608D"/>
    <w:rsid w:val="00E366A8"/>
    <w:rsid w:val="00E36B95"/>
    <w:rsid w:val="00E37024"/>
    <w:rsid w:val="00E3733D"/>
    <w:rsid w:val="00E37811"/>
    <w:rsid w:val="00E4091C"/>
    <w:rsid w:val="00E425F9"/>
    <w:rsid w:val="00E42BF1"/>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5002C"/>
    <w:rsid w:val="00E50277"/>
    <w:rsid w:val="00E5095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AF5"/>
    <w:rsid w:val="00E70D0D"/>
    <w:rsid w:val="00E70F44"/>
    <w:rsid w:val="00E71107"/>
    <w:rsid w:val="00E72239"/>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A3F"/>
    <w:rsid w:val="00E81B80"/>
    <w:rsid w:val="00E82B12"/>
    <w:rsid w:val="00E83BFA"/>
    <w:rsid w:val="00E83C25"/>
    <w:rsid w:val="00E848DC"/>
    <w:rsid w:val="00E84C3A"/>
    <w:rsid w:val="00E84F7D"/>
    <w:rsid w:val="00E85D1D"/>
    <w:rsid w:val="00E85FCA"/>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01B"/>
    <w:rsid w:val="00E97DA3"/>
    <w:rsid w:val="00EA033A"/>
    <w:rsid w:val="00EA19BE"/>
    <w:rsid w:val="00EA1F73"/>
    <w:rsid w:val="00EA340D"/>
    <w:rsid w:val="00EA3A32"/>
    <w:rsid w:val="00EA3B37"/>
    <w:rsid w:val="00EA3E6E"/>
    <w:rsid w:val="00EA43A1"/>
    <w:rsid w:val="00EA4EDC"/>
    <w:rsid w:val="00EA5B6E"/>
    <w:rsid w:val="00EA5EDF"/>
    <w:rsid w:val="00EA6527"/>
    <w:rsid w:val="00EA69A8"/>
    <w:rsid w:val="00EA7A6D"/>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D0534"/>
    <w:rsid w:val="00ED07EB"/>
    <w:rsid w:val="00ED0B97"/>
    <w:rsid w:val="00ED0FB9"/>
    <w:rsid w:val="00ED1136"/>
    <w:rsid w:val="00ED1294"/>
    <w:rsid w:val="00ED1580"/>
    <w:rsid w:val="00ED17AE"/>
    <w:rsid w:val="00ED1EED"/>
    <w:rsid w:val="00ED2130"/>
    <w:rsid w:val="00ED232B"/>
    <w:rsid w:val="00ED25C4"/>
    <w:rsid w:val="00ED3C00"/>
    <w:rsid w:val="00ED41CF"/>
    <w:rsid w:val="00ED488E"/>
    <w:rsid w:val="00ED4901"/>
    <w:rsid w:val="00ED4D43"/>
    <w:rsid w:val="00ED66F4"/>
    <w:rsid w:val="00ED6760"/>
    <w:rsid w:val="00ED68FB"/>
    <w:rsid w:val="00ED7567"/>
    <w:rsid w:val="00EE159C"/>
    <w:rsid w:val="00EE2BAE"/>
    <w:rsid w:val="00EE2C18"/>
    <w:rsid w:val="00EE2C7E"/>
    <w:rsid w:val="00EE32B6"/>
    <w:rsid w:val="00EE3D54"/>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3A9C"/>
    <w:rsid w:val="00F03ABD"/>
    <w:rsid w:val="00F03C45"/>
    <w:rsid w:val="00F04E88"/>
    <w:rsid w:val="00F052BB"/>
    <w:rsid w:val="00F0575D"/>
    <w:rsid w:val="00F05B50"/>
    <w:rsid w:val="00F06230"/>
    <w:rsid w:val="00F06770"/>
    <w:rsid w:val="00F06B61"/>
    <w:rsid w:val="00F06EAB"/>
    <w:rsid w:val="00F10C42"/>
    <w:rsid w:val="00F1199F"/>
    <w:rsid w:val="00F11BC3"/>
    <w:rsid w:val="00F12275"/>
    <w:rsid w:val="00F128CA"/>
    <w:rsid w:val="00F12A09"/>
    <w:rsid w:val="00F12B98"/>
    <w:rsid w:val="00F14047"/>
    <w:rsid w:val="00F1446D"/>
    <w:rsid w:val="00F14ADB"/>
    <w:rsid w:val="00F14DD6"/>
    <w:rsid w:val="00F1546D"/>
    <w:rsid w:val="00F16841"/>
    <w:rsid w:val="00F16A3E"/>
    <w:rsid w:val="00F16C2A"/>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AE5"/>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1DF"/>
    <w:rsid w:val="00F30517"/>
    <w:rsid w:val="00F30915"/>
    <w:rsid w:val="00F30AED"/>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686"/>
    <w:rsid w:val="00F40922"/>
    <w:rsid w:val="00F40E69"/>
    <w:rsid w:val="00F4107C"/>
    <w:rsid w:val="00F41280"/>
    <w:rsid w:val="00F4247A"/>
    <w:rsid w:val="00F425AC"/>
    <w:rsid w:val="00F42F13"/>
    <w:rsid w:val="00F43A09"/>
    <w:rsid w:val="00F44148"/>
    <w:rsid w:val="00F44920"/>
    <w:rsid w:val="00F45F4E"/>
    <w:rsid w:val="00F46A3F"/>
    <w:rsid w:val="00F46E4B"/>
    <w:rsid w:val="00F47103"/>
    <w:rsid w:val="00F477F7"/>
    <w:rsid w:val="00F47FFD"/>
    <w:rsid w:val="00F5010E"/>
    <w:rsid w:val="00F503B0"/>
    <w:rsid w:val="00F509EA"/>
    <w:rsid w:val="00F50EC4"/>
    <w:rsid w:val="00F524FB"/>
    <w:rsid w:val="00F52777"/>
    <w:rsid w:val="00F52CDF"/>
    <w:rsid w:val="00F53040"/>
    <w:rsid w:val="00F53141"/>
    <w:rsid w:val="00F534E7"/>
    <w:rsid w:val="00F546E1"/>
    <w:rsid w:val="00F5476F"/>
    <w:rsid w:val="00F54B9A"/>
    <w:rsid w:val="00F559D4"/>
    <w:rsid w:val="00F55A07"/>
    <w:rsid w:val="00F5605B"/>
    <w:rsid w:val="00F57362"/>
    <w:rsid w:val="00F5756F"/>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6D"/>
    <w:rsid w:val="00F80E76"/>
    <w:rsid w:val="00F812A0"/>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8DE"/>
    <w:rsid w:val="00FA1B65"/>
    <w:rsid w:val="00FA2909"/>
    <w:rsid w:val="00FA3453"/>
    <w:rsid w:val="00FA3826"/>
    <w:rsid w:val="00FA3A5A"/>
    <w:rsid w:val="00FA47DB"/>
    <w:rsid w:val="00FA4A98"/>
    <w:rsid w:val="00FA4B8D"/>
    <w:rsid w:val="00FA5135"/>
    <w:rsid w:val="00FA56F5"/>
    <w:rsid w:val="00FA57D5"/>
    <w:rsid w:val="00FA5AEF"/>
    <w:rsid w:val="00FA68AB"/>
    <w:rsid w:val="00FA7D42"/>
    <w:rsid w:val="00FB0AF5"/>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49FC"/>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5E60"/>
    <w:rsid w:val="00FF605E"/>
    <w:rsid w:val="00FF63BA"/>
    <w:rsid w:val="00FF6DE5"/>
    <w:rsid w:val="00FF756B"/>
    <w:rsid w:val="00FF7645"/>
    <w:rsid w:val="00FF7A97"/>
    <w:rsid w:val="00FF7F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631CAC73"/>
  <w15:docId w15:val="{4088F62A-CA74-4D96-B614-0AA6E46E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937A5"/>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휴먼명조" w:eastAsia="굴림체" w:hAnsi="휴먼명조"/>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74">
      <w:bodyDiv w:val="1"/>
      <w:marLeft w:val="0"/>
      <w:marRight w:val="0"/>
      <w:marTop w:val="0"/>
      <w:marBottom w:val="0"/>
      <w:divBdr>
        <w:top w:val="none" w:sz="0" w:space="0" w:color="auto"/>
        <w:left w:val="none" w:sz="0" w:space="0" w:color="auto"/>
        <w:bottom w:val="none" w:sz="0" w:space="0" w:color="auto"/>
        <w:right w:val="none" w:sz="0" w:space="0" w:color="auto"/>
      </w:divBdr>
    </w:div>
    <w:div w:id="7173021">
      <w:bodyDiv w:val="1"/>
      <w:marLeft w:val="0"/>
      <w:marRight w:val="0"/>
      <w:marTop w:val="0"/>
      <w:marBottom w:val="0"/>
      <w:divBdr>
        <w:top w:val="none" w:sz="0" w:space="0" w:color="auto"/>
        <w:left w:val="none" w:sz="0" w:space="0" w:color="auto"/>
        <w:bottom w:val="none" w:sz="0" w:space="0" w:color="auto"/>
        <w:right w:val="none" w:sz="0" w:space="0" w:color="auto"/>
      </w:divBdr>
      <w:divsChild>
        <w:div w:id="1733385105">
          <w:marLeft w:val="850"/>
          <w:marRight w:val="0"/>
          <w:marTop w:val="53"/>
          <w:marBottom w:val="0"/>
          <w:divBdr>
            <w:top w:val="none" w:sz="0" w:space="0" w:color="auto"/>
            <w:left w:val="none" w:sz="0" w:space="0" w:color="auto"/>
            <w:bottom w:val="none" w:sz="0" w:space="0" w:color="auto"/>
            <w:right w:val="none" w:sz="0" w:space="0" w:color="auto"/>
          </w:divBdr>
        </w:div>
        <w:div w:id="1996179489">
          <w:marLeft w:val="994"/>
          <w:marRight w:val="0"/>
          <w:marTop w:val="53"/>
          <w:marBottom w:val="0"/>
          <w:divBdr>
            <w:top w:val="none" w:sz="0" w:space="0" w:color="auto"/>
            <w:left w:val="none" w:sz="0" w:space="0" w:color="auto"/>
            <w:bottom w:val="none" w:sz="0" w:space="0" w:color="auto"/>
            <w:right w:val="none" w:sz="0" w:space="0" w:color="auto"/>
          </w:divBdr>
        </w:div>
        <w:div w:id="2142459413">
          <w:marLeft w:val="850"/>
          <w:marRight w:val="0"/>
          <w:marTop w:val="53"/>
          <w:marBottom w:val="0"/>
          <w:divBdr>
            <w:top w:val="none" w:sz="0" w:space="0" w:color="auto"/>
            <w:left w:val="none" w:sz="0" w:space="0" w:color="auto"/>
            <w:bottom w:val="none" w:sz="0" w:space="0" w:color="auto"/>
            <w:right w:val="none" w:sz="0" w:space="0" w:color="auto"/>
          </w:divBdr>
        </w:div>
      </w:divsChild>
    </w:div>
    <w:div w:id="11345494">
      <w:bodyDiv w:val="1"/>
      <w:marLeft w:val="0"/>
      <w:marRight w:val="0"/>
      <w:marTop w:val="0"/>
      <w:marBottom w:val="0"/>
      <w:divBdr>
        <w:top w:val="none" w:sz="0" w:space="0" w:color="auto"/>
        <w:left w:val="none" w:sz="0" w:space="0" w:color="auto"/>
        <w:bottom w:val="none" w:sz="0" w:space="0" w:color="auto"/>
        <w:right w:val="none" w:sz="0" w:space="0" w:color="auto"/>
      </w:divBdr>
      <w:divsChild>
        <w:div w:id="945769625">
          <w:marLeft w:val="850"/>
          <w:marRight w:val="0"/>
          <w:marTop w:val="53"/>
          <w:marBottom w:val="0"/>
          <w:divBdr>
            <w:top w:val="none" w:sz="0" w:space="0" w:color="auto"/>
            <w:left w:val="none" w:sz="0" w:space="0" w:color="auto"/>
            <w:bottom w:val="none" w:sz="0" w:space="0" w:color="auto"/>
            <w:right w:val="none" w:sz="0" w:space="0" w:color="auto"/>
          </w:divBdr>
        </w:div>
        <w:div w:id="965047355">
          <w:marLeft w:val="850"/>
          <w:marRight w:val="0"/>
          <w:marTop w:val="53"/>
          <w:marBottom w:val="0"/>
          <w:divBdr>
            <w:top w:val="none" w:sz="0" w:space="0" w:color="auto"/>
            <w:left w:val="none" w:sz="0" w:space="0" w:color="auto"/>
            <w:bottom w:val="none" w:sz="0" w:space="0" w:color="auto"/>
            <w:right w:val="none" w:sz="0" w:space="0" w:color="auto"/>
          </w:divBdr>
        </w:div>
        <w:div w:id="1343629019">
          <w:marLeft w:val="850"/>
          <w:marRight w:val="0"/>
          <w:marTop w:val="53"/>
          <w:marBottom w:val="0"/>
          <w:divBdr>
            <w:top w:val="none" w:sz="0" w:space="0" w:color="auto"/>
            <w:left w:val="none" w:sz="0" w:space="0" w:color="auto"/>
            <w:bottom w:val="none" w:sz="0" w:space="0" w:color="auto"/>
            <w:right w:val="none" w:sz="0" w:space="0" w:color="auto"/>
          </w:divBdr>
        </w:div>
        <w:div w:id="1631746080">
          <w:marLeft w:val="850"/>
          <w:marRight w:val="0"/>
          <w:marTop w:val="53"/>
          <w:marBottom w:val="0"/>
          <w:divBdr>
            <w:top w:val="none" w:sz="0" w:space="0" w:color="auto"/>
            <w:left w:val="none" w:sz="0" w:space="0" w:color="auto"/>
            <w:bottom w:val="none" w:sz="0" w:space="0" w:color="auto"/>
            <w:right w:val="none" w:sz="0" w:space="0" w:color="auto"/>
          </w:divBdr>
        </w:div>
      </w:divsChild>
    </w:div>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476">
      <w:bodyDiv w:val="1"/>
      <w:marLeft w:val="0"/>
      <w:marRight w:val="0"/>
      <w:marTop w:val="0"/>
      <w:marBottom w:val="0"/>
      <w:divBdr>
        <w:top w:val="none" w:sz="0" w:space="0" w:color="auto"/>
        <w:left w:val="none" w:sz="0" w:space="0" w:color="auto"/>
        <w:bottom w:val="none" w:sz="0" w:space="0" w:color="auto"/>
        <w:right w:val="none" w:sz="0" w:space="0" w:color="auto"/>
      </w:divBdr>
    </w:div>
    <w:div w:id="23680059">
      <w:bodyDiv w:val="1"/>
      <w:marLeft w:val="0"/>
      <w:marRight w:val="0"/>
      <w:marTop w:val="0"/>
      <w:marBottom w:val="0"/>
      <w:divBdr>
        <w:top w:val="none" w:sz="0" w:space="0" w:color="auto"/>
        <w:left w:val="none" w:sz="0" w:space="0" w:color="auto"/>
        <w:bottom w:val="none" w:sz="0" w:space="0" w:color="auto"/>
        <w:right w:val="none" w:sz="0" w:space="0" w:color="auto"/>
      </w:divBdr>
    </w:div>
    <w:div w:id="26377042">
      <w:bodyDiv w:val="1"/>
      <w:marLeft w:val="0"/>
      <w:marRight w:val="0"/>
      <w:marTop w:val="0"/>
      <w:marBottom w:val="0"/>
      <w:divBdr>
        <w:top w:val="none" w:sz="0" w:space="0" w:color="auto"/>
        <w:left w:val="none" w:sz="0" w:space="0" w:color="auto"/>
        <w:bottom w:val="none" w:sz="0" w:space="0" w:color="auto"/>
        <w:right w:val="none" w:sz="0" w:space="0" w:color="auto"/>
      </w:divBdr>
      <w:divsChild>
        <w:div w:id="302581957">
          <w:marLeft w:val="850"/>
          <w:marRight w:val="0"/>
          <w:marTop w:val="53"/>
          <w:marBottom w:val="0"/>
          <w:divBdr>
            <w:top w:val="none" w:sz="0" w:space="0" w:color="auto"/>
            <w:left w:val="none" w:sz="0" w:space="0" w:color="auto"/>
            <w:bottom w:val="none" w:sz="0" w:space="0" w:color="auto"/>
            <w:right w:val="none" w:sz="0" w:space="0" w:color="auto"/>
          </w:divBdr>
        </w:div>
        <w:div w:id="541596964">
          <w:marLeft w:val="1123"/>
          <w:marRight w:val="0"/>
          <w:marTop w:val="53"/>
          <w:marBottom w:val="0"/>
          <w:divBdr>
            <w:top w:val="none" w:sz="0" w:space="0" w:color="auto"/>
            <w:left w:val="none" w:sz="0" w:space="0" w:color="auto"/>
            <w:bottom w:val="none" w:sz="0" w:space="0" w:color="auto"/>
            <w:right w:val="none" w:sz="0" w:space="0" w:color="auto"/>
          </w:divBdr>
        </w:div>
        <w:div w:id="548683585">
          <w:marLeft w:val="1123"/>
          <w:marRight w:val="0"/>
          <w:marTop w:val="53"/>
          <w:marBottom w:val="0"/>
          <w:divBdr>
            <w:top w:val="none" w:sz="0" w:space="0" w:color="auto"/>
            <w:left w:val="none" w:sz="0" w:space="0" w:color="auto"/>
            <w:bottom w:val="none" w:sz="0" w:space="0" w:color="auto"/>
            <w:right w:val="none" w:sz="0" w:space="0" w:color="auto"/>
          </w:divBdr>
        </w:div>
        <w:div w:id="663968704">
          <w:marLeft w:val="1123"/>
          <w:marRight w:val="0"/>
          <w:marTop w:val="53"/>
          <w:marBottom w:val="0"/>
          <w:divBdr>
            <w:top w:val="none" w:sz="0" w:space="0" w:color="auto"/>
            <w:left w:val="none" w:sz="0" w:space="0" w:color="auto"/>
            <w:bottom w:val="none" w:sz="0" w:space="0" w:color="auto"/>
            <w:right w:val="none" w:sz="0" w:space="0" w:color="auto"/>
          </w:divBdr>
        </w:div>
        <w:div w:id="689066624">
          <w:marLeft w:val="850"/>
          <w:marRight w:val="0"/>
          <w:marTop w:val="53"/>
          <w:marBottom w:val="0"/>
          <w:divBdr>
            <w:top w:val="none" w:sz="0" w:space="0" w:color="auto"/>
            <w:left w:val="none" w:sz="0" w:space="0" w:color="auto"/>
            <w:bottom w:val="none" w:sz="0" w:space="0" w:color="auto"/>
            <w:right w:val="none" w:sz="0" w:space="0" w:color="auto"/>
          </w:divBdr>
        </w:div>
        <w:div w:id="803426926">
          <w:marLeft w:val="1123"/>
          <w:marRight w:val="0"/>
          <w:marTop w:val="53"/>
          <w:marBottom w:val="0"/>
          <w:divBdr>
            <w:top w:val="none" w:sz="0" w:space="0" w:color="auto"/>
            <w:left w:val="none" w:sz="0" w:space="0" w:color="auto"/>
            <w:bottom w:val="none" w:sz="0" w:space="0" w:color="auto"/>
            <w:right w:val="none" w:sz="0" w:space="0" w:color="auto"/>
          </w:divBdr>
        </w:div>
        <w:div w:id="1020086447">
          <w:marLeft w:val="850"/>
          <w:marRight w:val="0"/>
          <w:marTop w:val="53"/>
          <w:marBottom w:val="0"/>
          <w:divBdr>
            <w:top w:val="none" w:sz="0" w:space="0" w:color="auto"/>
            <w:left w:val="none" w:sz="0" w:space="0" w:color="auto"/>
            <w:bottom w:val="none" w:sz="0" w:space="0" w:color="auto"/>
            <w:right w:val="none" w:sz="0" w:space="0" w:color="auto"/>
          </w:divBdr>
        </w:div>
        <w:div w:id="1456407176">
          <w:marLeft w:val="850"/>
          <w:marRight w:val="0"/>
          <w:marTop w:val="53"/>
          <w:marBottom w:val="0"/>
          <w:divBdr>
            <w:top w:val="none" w:sz="0" w:space="0" w:color="auto"/>
            <w:left w:val="none" w:sz="0" w:space="0" w:color="auto"/>
            <w:bottom w:val="none" w:sz="0" w:space="0" w:color="auto"/>
            <w:right w:val="none" w:sz="0" w:space="0" w:color="auto"/>
          </w:divBdr>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1119684">
      <w:bodyDiv w:val="1"/>
      <w:marLeft w:val="0"/>
      <w:marRight w:val="0"/>
      <w:marTop w:val="0"/>
      <w:marBottom w:val="0"/>
      <w:divBdr>
        <w:top w:val="none" w:sz="0" w:space="0" w:color="auto"/>
        <w:left w:val="none" w:sz="0" w:space="0" w:color="auto"/>
        <w:bottom w:val="none" w:sz="0" w:space="0" w:color="auto"/>
        <w:right w:val="none" w:sz="0" w:space="0" w:color="auto"/>
      </w:divBdr>
      <w:divsChild>
        <w:div w:id="133300637">
          <w:marLeft w:val="994"/>
          <w:marRight w:val="0"/>
          <w:marTop w:val="53"/>
          <w:marBottom w:val="0"/>
          <w:divBdr>
            <w:top w:val="none" w:sz="0" w:space="0" w:color="auto"/>
            <w:left w:val="none" w:sz="0" w:space="0" w:color="auto"/>
            <w:bottom w:val="none" w:sz="0" w:space="0" w:color="auto"/>
            <w:right w:val="none" w:sz="0" w:space="0" w:color="auto"/>
          </w:divBdr>
        </w:div>
        <w:div w:id="474571448">
          <w:marLeft w:val="994"/>
          <w:marRight w:val="0"/>
          <w:marTop w:val="53"/>
          <w:marBottom w:val="0"/>
          <w:divBdr>
            <w:top w:val="none" w:sz="0" w:space="0" w:color="auto"/>
            <w:left w:val="none" w:sz="0" w:space="0" w:color="auto"/>
            <w:bottom w:val="none" w:sz="0" w:space="0" w:color="auto"/>
            <w:right w:val="none" w:sz="0" w:space="0" w:color="auto"/>
          </w:divBdr>
        </w:div>
        <w:div w:id="1123230226">
          <w:marLeft w:val="994"/>
          <w:marRight w:val="0"/>
          <w:marTop w:val="53"/>
          <w:marBottom w:val="0"/>
          <w:divBdr>
            <w:top w:val="none" w:sz="0" w:space="0" w:color="auto"/>
            <w:left w:val="none" w:sz="0" w:space="0" w:color="auto"/>
            <w:bottom w:val="none" w:sz="0" w:space="0" w:color="auto"/>
            <w:right w:val="none" w:sz="0" w:space="0" w:color="auto"/>
          </w:divBdr>
        </w:div>
        <w:div w:id="1232351402">
          <w:marLeft w:val="850"/>
          <w:marRight w:val="0"/>
          <w:marTop w:val="53"/>
          <w:marBottom w:val="0"/>
          <w:divBdr>
            <w:top w:val="none" w:sz="0" w:space="0" w:color="auto"/>
            <w:left w:val="none" w:sz="0" w:space="0" w:color="auto"/>
            <w:bottom w:val="none" w:sz="0" w:space="0" w:color="auto"/>
            <w:right w:val="none" w:sz="0" w:space="0" w:color="auto"/>
          </w:divBdr>
        </w:div>
        <w:div w:id="1274627212">
          <w:marLeft w:val="994"/>
          <w:marRight w:val="0"/>
          <w:marTop w:val="53"/>
          <w:marBottom w:val="0"/>
          <w:divBdr>
            <w:top w:val="none" w:sz="0" w:space="0" w:color="auto"/>
            <w:left w:val="none" w:sz="0" w:space="0" w:color="auto"/>
            <w:bottom w:val="none" w:sz="0" w:space="0" w:color="auto"/>
            <w:right w:val="none" w:sz="0" w:space="0" w:color="auto"/>
          </w:divBdr>
        </w:div>
        <w:div w:id="1493640398">
          <w:marLeft w:val="850"/>
          <w:marRight w:val="0"/>
          <w:marTop w:val="53"/>
          <w:marBottom w:val="0"/>
          <w:divBdr>
            <w:top w:val="none" w:sz="0" w:space="0" w:color="auto"/>
            <w:left w:val="none" w:sz="0" w:space="0" w:color="auto"/>
            <w:bottom w:val="none" w:sz="0" w:space="0" w:color="auto"/>
            <w:right w:val="none" w:sz="0" w:space="0" w:color="auto"/>
          </w:divBdr>
        </w:div>
        <w:div w:id="1815638817">
          <w:marLeft w:val="994"/>
          <w:marRight w:val="0"/>
          <w:marTop w:val="53"/>
          <w:marBottom w:val="0"/>
          <w:divBdr>
            <w:top w:val="none" w:sz="0" w:space="0" w:color="auto"/>
            <w:left w:val="none" w:sz="0" w:space="0" w:color="auto"/>
            <w:bottom w:val="none" w:sz="0" w:space="0" w:color="auto"/>
            <w:right w:val="none" w:sz="0" w:space="0" w:color="auto"/>
          </w:divBdr>
        </w:div>
        <w:div w:id="1884638889">
          <w:marLeft w:val="994"/>
          <w:marRight w:val="0"/>
          <w:marTop w:val="53"/>
          <w:marBottom w:val="0"/>
          <w:divBdr>
            <w:top w:val="none" w:sz="0" w:space="0" w:color="auto"/>
            <w:left w:val="none" w:sz="0" w:space="0" w:color="auto"/>
            <w:bottom w:val="none" w:sz="0" w:space="0" w:color="auto"/>
            <w:right w:val="none" w:sz="0" w:space="0" w:color="auto"/>
          </w:divBdr>
        </w:div>
        <w:div w:id="2071805815">
          <w:marLeft w:val="994"/>
          <w:marRight w:val="0"/>
          <w:marTop w:val="53"/>
          <w:marBottom w:val="0"/>
          <w:divBdr>
            <w:top w:val="none" w:sz="0" w:space="0" w:color="auto"/>
            <w:left w:val="none" w:sz="0" w:space="0" w:color="auto"/>
            <w:bottom w:val="none" w:sz="0" w:space="0" w:color="auto"/>
            <w:right w:val="none" w:sz="0" w:space="0" w:color="auto"/>
          </w:divBdr>
        </w:div>
        <w:div w:id="2079672419">
          <w:marLeft w:val="850"/>
          <w:marRight w:val="0"/>
          <w:marTop w:val="53"/>
          <w:marBottom w:val="0"/>
          <w:divBdr>
            <w:top w:val="none" w:sz="0" w:space="0" w:color="auto"/>
            <w:left w:val="none" w:sz="0" w:space="0" w:color="auto"/>
            <w:bottom w:val="none" w:sz="0" w:space="0" w:color="auto"/>
            <w:right w:val="none" w:sz="0" w:space="0" w:color="auto"/>
          </w:divBdr>
        </w:div>
        <w:div w:id="2141874708">
          <w:marLeft w:val="994"/>
          <w:marRight w:val="0"/>
          <w:marTop w:val="53"/>
          <w:marBottom w:val="0"/>
          <w:divBdr>
            <w:top w:val="none" w:sz="0" w:space="0" w:color="auto"/>
            <w:left w:val="none" w:sz="0" w:space="0" w:color="auto"/>
            <w:bottom w:val="none" w:sz="0" w:space="0" w:color="auto"/>
            <w:right w:val="none" w:sz="0" w:space="0" w:color="auto"/>
          </w:divBdr>
        </w:div>
      </w:divsChild>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02380731">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2889214">
      <w:bodyDiv w:val="1"/>
      <w:marLeft w:val="0"/>
      <w:marRight w:val="0"/>
      <w:marTop w:val="0"/>
      <w:marBottom w:val="0"/>
      <w:divBdr>
        <w:top w:val="none" w:sz="0" w:space="0" w:color="auto"/>
        <w:left w:val="none" w:sz="0" w:space="0" w:color="auto"/>
        <w:bottom w:val="none" w:sz="0" w:space="0" w:color="auto"/>
        <w:right w:val="none" w:sz="0" w:space="0" w:color="auto"/>
      </w:divBdr>
      <w:divsChild>
        <w:div w:id="144399169">
          <w:marLeft w:val="979"/>
          <w:marRight w:val="0"/>
          <w:marTop w:val="0"/>
          <w:marBottom w:val="0"/>
          <w:divBdr>
            <w:top w:val="none" w:sz="0" w:space="0" w:color="auto"/>
            <w:left w:val="none" w:sz="0" w:space="0" w:color="auto"/>
            <w:bottom w:val="none" w:sz="0" w:space="0" w:color="auto"/>
            <w:right w:val="none" w:sz="0" w:space="0" w:color="auto"/>
          </w:divBdr>
        </w:div>
        <w:div w:id="2078238160">
          <w:marLeft w:val="979"/>
          <w:marRight w:val="0"/>
          <w:marTop w:val="0"/>
          <w:marBottom w:val="0"/>
          <w:divBdr>
            <w:top w:val="none" w:sz="0" w:space="0" w:color="auto"/>
            <w:left w:val="none" w:sz="0" w:space="0" w:color="auto"/>
            <w:bottom w:val="none" w:sz="0" w:space="0" w:color="auto"/>
            <w:right w:val="none" w:sz="0" w:space="0" w:color="auto"/>
          </w:divBdr>
        </w:div>
      </w:divsChild>
    </w:div>
    <w:div w:id="130708753">
      <w:bodyDiv w:val="1"/>
      <w:marLeft w:val="0"/>
      <w:marRight w:val="0"/>
      <w:marTop w:val="0"/>
      <w:marBottom w:val="0"/>
      <w:divBdr>
        <w:top w:val="none" w:sz="0" w:space="0" w:color="auto"/>
        <w:left w:val="none" w:sz="0" w:space="0" w:color="auto"/>
        <w:bottom w:val="none" w:sz="0" w:space="0" w:color="auto"/>
        <w:right w:val="none" w:sz="0" w:space="0" w:color="auto"/>
      </w:divBdr>
    </w:div>
    <w:div w:id="137037193">
      <w:bodyDiv w:val="1"/>
      <w:marLeft w:val="0"/>
      <w:marRight w:val="0"/>
      <w:marTop w:val="0"/>
      <w:marBottom w:val="0"/>
      <w:divBdr>
        <w:top w:val="none" w:sz="0" w:space="0" w:color="auto"/>
        <w:left w:val="none" w:sz="0" w:space="0" w:color="auto"/>
        <w:bottom w:val="none" w:sz="0" w:space="0" w:color="auto"/>
        <w:right w:val="none" w:sz="0" w:space="0" w:color="auto"/>
      </w:divBdr>
      <w:divsChild>
        <w:div w:id="480774515">
          <w:marLeft w:val="850"/>
          <w:marRight w:val="0"/>
          <w:marTop w:val="53"/>
          <w:marBottom w:val="0"/>
          <w:divBdr>
            <w:top w:val="none" w:sz="0" w:space="0" w:color="auto"/>
            <w:left w:val="none" w:sz="0" w:space="0" w:color="auto"/>
            <w:bottom w:val="none" w:sz="0" w:space="0" w:color="auto"/>
            <w:right w:val="none" w:sz="0" w:space="0" w:color="auto"/>
          </w:divBdr>
        </w:div>
        <w:div w:id="1464543755">
          <w:marLeft w:val="850"/>
          <w:marRight w:val="0"/>
          <w:marTop w:val="53"/>
          <w:marBottom w:val="0"/>
          <w:divBdr>
            <w:top w:val="none" w:sz="0" w:space="0" w:color="auto"/>
            <w:left w:val="none" w:sz="0" w:space="0" w:color="auto"/>
            <w:bottom w:val="none" w:sz="0" w:space="0" w:color="auto"/>
            <w:right w:val="none" w:sz="0" w:space="0" w:color="auto"/>
          </w:divBdr>
        </w:div>
        <w:div w:id="1945188940">
          <w:marLeft w:val="850"/>
          <w:marRight w:val="0"/>
          <w:marTop w:val="53"/>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0703163">
      <w:bodyDiv w:val="1"/>
      <w:marLeft w:val="0"/>
      <w:marRight w:val="0"/>
      <w:marTop w:val="0"/>
      <w:marBottom w:val="0"/>
      <w:divBdr>
        <w:top w:val="none" w:sz="0" w:space="0" w:color="auto"/>
        <w:left w:val="none" w:sz="0" w:space="0" w:color="auto"/>
        <w:bottom w:val="none" w:sz="0" w:space="0" w:color="auto"/>
        <w:right w:val="none" w:sz="0" w:space="0" w:color="auto"/>
      </w:divBdr>
      <w:divsChild>
        <w:div w:id="14043842">
          <w:marLeft w:val="850"/>
          <w:marRight w:val="0"/>
          <w:marTop w:val="0"/>
          <w:marBottom w:val="0"/>
          <w:divBdr>
            <w:top w:val="none" w:sz="0" w:space="0" w:color="auto"/>
            <w:left w:val="none" w:sz="0" w:space="0" w:color="auto"/>
            <w:bottom w:val="none" w:sz="0" w:space="0" w:color="auto"/>
            <w:right w:val="none" w:sz="0" w:space="0" w:color="auto"/>
          </w:divBdr>
        </w:div>
        <w:div w:id="346106596">
          <w:marLeft w:val="850"/>
          <w:marRight w:val="0"/>
          <w:marTop w:val="0"/>
          <w:marBottom w:val="0"/>
          <w:divBdr>
            <w:top w:val="none" w:sz="0" w:space="0" w:color="auto"/>
            <w:left w:val="none" w:sz="0" w:space="0" w:color="auto"/>
            <w:bottom w:val="none" w:sz="0" w:space="0" w:color="auto"/>
            <w:right w:val="none" w:sz="0" w:space="0" w:color="auto"/>
          </w:divBdr>
        </w:div>
        <w:div w:id="1843231793">
          <w:marLeft w:val="850"/>
          <w:marRight w:val="0"/>
          <w:marTop w:val="0"/>
          <w:marBottom w:val="0"/>
          <w:divBdr>
            <w:top w:val="none" w:sz="0" w:space="0" w:color="auto"/>
            <w:left w:val="none" w:sz="0" w:space="0" w:color="auto"/>
            <w:bottom w:val="none" w:sz="0" w:space="0" w:color="auto"/>
            <w:right w:val="none" w:sz="0" w:space="0" w:color="auto"/>
          </w:divBdr>
        </w:div>
        <w:div w:id="1867984570">
          <w:marLeft w:val="850"/>
          <w:marRight w:val="0"/>
          <w:marTop w:val="0"/>
          <w:marBottom w:val="0"/>
          <w:divBdr>
            <w:top w:val="none" w:sz="0" w:space="0" w:color="auto"/>
            <w:left w:val="none" w:sz="0" w:space="0" w:color="auto"/>
            <w:bottom w:val="none" w:sz="0" w:space="0" w:color="auto"/>
            <w:right w:val="none" w:sz="0" w:space="0" w:color="auto"/>
          </w:divBdr>
        </w:div>
      </w:divsChild>
    </w:div>
    <w:div w:id="185607715">
      <w:bodyDiv w:val="1"/>
      <w:marLeft w:val="0"/>
      <w:marRight w:val="0"/>
      <w:marTop w:val="0"/>
      <w:marBottom w:val="0"/>
      <w:divBdr>
        <w:top w:val="none" w:sz="0" w:space="0" w:color="auto"/>
        <w:left w:val="none" w:sz="0" w:space="0" w:color="auto"/>
        <w:bottom w:val="none" w:sz="0" w:space="0" w:color="auto"/>
        <w:right w:val="none" w:sz="0" w:space="0" w:color="auto"/>
      </w:divBdr>
      <w:divsChild>
        <w:div w:id="89279012">
          <w:marLeft w:val="994"/>
          <w:marRight w:val="0"/>
          <w:marTop w:val="53"/>
          <w:marBottom w:val="0"/>
          <w:divBdr>
            <w:top w:val="none" w:sz="0" w:space="0" w:color="auto"/>
            <w:left w:val="none" w:sz="0" w:space="0" w:color="auto"/>
            <w:bottom w:val="none" w:sz="0" w:space="0" w:color="auto"/>
            <w:right w:val="none" w:sz="0" w:space="0" w:color="auto"/>
          </w:divBdr>
        </w:div>
        <w:div w:id="196629813">
          <w:marLeft w:val="850"/>
          <w:marRight w:val="0"/>
          <w:marTop w:val="53"/>
          <w:marBottom w:val="0"/>
          <w:divBdr>
            <w:top w:val="none" w:sz="0" w:space="0" w:color="auto"/>
            <w:left w:val="none" w:sz="0" w:space="0" w:color="auto"/>
            <w:bottom w:val="none" w:sz="0" w:space="0" w:color="auto"/>
            <w:right w:val="none" w:sz="0" w:space="0" w:color="auto"/>
          </w:divBdr>
        </w:div>
        <w:div w:id="204947074">
          <w:marLeft w:val="850"/>
          <w:marRight w:val="0"/>
          <w:marTop w:val="53"/>
          <w:marBottom w:val="0"/>
          <w:divBdr>
            <w:top w:val="none" w:sz="0" w:space="0" w:color="auto"/>
            <w:left w:val="none" w:sz="0" w:space="0" w:color="auto"/>
            <w:bottom w:val="none" w:sz="0" w:space="0" w:color="auto"/>
            <w:right w:val="none" w:sz="0" w:space="0" w:color="auto"/>
          </w:divBdr>
        </w:div>
        <w:div w:id="1002245750">
          <w:marLeft w:val="994"/>
          <w:marRight w:val="0"/>
          <w:marTop w:val="53"/>
          <w:marBottom w:val="0"/>
          <w:divBdr>
            <w:top w:val="none" w:sz="0" w:space="0" w:color="auto"/>
            <w:left w:val="none" w:sz="0" w:space="0" w:color="auto"/>
            <w:bottom w:val="none" w:sz="0" w:space="0" w:color="auto"/>
            <w:right w:val="none" w:sz="0" w:space="0" w:color="auto"/>
          </w:divBdr>
        </w:div>
        <w:div w:id="1532457749">
          <w:marLeft w:val="850"/>
          <w:marRight w:val="0"/>
          <w:marTop w:val="53"/>
          <w:marBottom w:val="0"/>
          <w:divBdr>
            <w:top w:val="none" w:sz="0" w:space="0" w:color="auto"/>
            <w:left w:val="none" w:sz="0" w:space="0" w:color="auto"/>
            <w:bottom w:val="none" w:sz="0" w:space="0" w:color="auto"/>
            <w:right w:val="none" w:sz="0" w:space="0" w:color="auto"/>
          </w:divBdr>
        </w:div>
        <w:div w:id="1675761858">
          <w:marLeft w:val="850"/>
          <w:marRight w:val="0"/>
          <w:marTop w:val="53"/>
          <w:marBottom w:val="0"/>
          <w:divBdr>
            <w:top w:val="none" w:sz="0" w:space="0" w:color="auto"/>
            <w:left w:val="none" w:sz="0" w:space="0" w:color="auto"/>
            <w:bottom w:val="none" w:sz="0" w:space="0" w:color="auto"/>
            <w:right w:val="none" w:sz="0" w:space="0" w:color="auto"/>
          </w:divBdr>
        </w:div>
        <w:div w:id="1826386556">
          <w:marLeft w:val="850"/>
          <w:marRight w:val="0"/>
          <w:marTop w:val="53"/>
          <w:marBottom w:val="0"/>
          <w:divBdr>
            <w:top w:val="none" w:sz="0" w:space="0" w:color="auto"/>
            <w:left w:val="none" w:sz="0" w:space="0" w:color="auto"/>
            <w:bottom w:val="none" w:sz="0" w:space="0" w:color="auto"/>
            <w:right w:val="none" w:sz="0" w:space="0" w:color="auto"/>
          </w:divBdr>
        </w:div>
        <w:div w:id="1907298368">
          <w:marLeft w:val="850"/>
          <w:marRight w:val="0"/>
          <w:marTop w:val="53"/>
          <w:marBottom w:val="0"/>
          <w:divBdr>
            <w:top w:val="none" w:sz="0" w:space="0" w:color="auto"/>
            <w:left w:val="none" w:sz="0" w:space="0" w:color="auto"/>
            <w:bottom w:val="none" w:sz="0" w:space="0" w:color="auto"/>
            <w:right w:val="none" w:sz="0" w:space="0" w:color="auto"/>
          </w:divBdr>
        </w:div>
        <w:div w:id="1932080899">
          <w:marLeft w:val="994"/>
          <w:marRight w:val="0"/>
          <w:marTop w:val="53"/>
          <w:marBottom w:val="0"/>
          <w:divBdr>
            <w:top w:val="none" w:sz="0" w:space="0" w:color="auto"/>
            <w:left w:val="none" w:sz="0" w:space="0" w:color="auto"/>
            <w:bottom w:val="none" w:sz="0" w:space="0" w:color="auto"/>
            <w:right w:val="none" w:sz="0" w:space="0" w:color="auto"/>
          </w:divBdr>
        </w:div>
      </w:divsChild>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190072055">
      <w:bodyDiv w:val="1"/>
      <w:marLeft w:val="0"/>
      <w:marRight w:val="0"/>
      <w:marTop w:val="0"/>
      <w:marBottom w:val="0"/>
      <w:divBdr>
        <w:top w:val="none" w:sz="0" w:space="0" w:color="auto"/>
        <w:left w:val="none" w:sz="0" w:space="0" w:color="auto"/>
        <w:bottom w:val="none" w:sz="0" w:space="0" w:color="auto"/>
        <w:right w:val="none" w:sz="0" w:space="0" w:color="auto"/>
      </w:divBdr>
      <w:divsChild>
        <w:div w:id="175196642">
          <w:marLeft w:val="850"/>
          <w:marRight w:val="0"/>
          <w:marTop w:val="0"/>
          <w:marBottom w:val="0"/>
          <w:divBdr>
            <w:top w:val="none" w:sz="0" w:space="0" w:color="auto"/>
            <w:left w:val="none" w:sz="0" w:space="0" w:color="auto"/>
            <w:bottom w:val="none" w:sz="0" w:space="0" w:color="auto"/>
            <w:right w:val="none" w:sz="0" w:space="0" w:color="auto"/>
          </w:divBdr>
        </w:div>
        <w:div w:id="1806465423">
          <w:marLeft w:val="85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5382559">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56670452">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915">
      <w:bodyDiv w:val="1"/>
      <w:marLeft w:val="0"/>
      <w:marRight w:val="0"/>
      <w:marTop w:val="0"/>
      <w:marBottom w:val="0"/>
      <w:divBdr>
        <w:top w:val="none" w:sz="0" w:space="0" w:color="auto"/>
        <w:left w:val="none" w:sz="0" w:space="0" w:color="auto"/>
        <w:bottom w:val="none" w:sz="0" w:space="0" w:color="auto"/>
        <w:right w:val="none" w:sz="0" w:space="0" w:color="auto"/>
      </w:divBdr>
      <w:divsChild>
        <w:div w:id="208149171">
          <w:marLeft w:val="850"/>
          <w:marRight w:val="0"/>
          <w:marTop w:val="53"/>
          <w:marBottom w:val="0"/>
          <w:divBdr>
            <w:top w:val="none" w:sz="0" w:space="0" w:color="auto"/>
            <w:left w:val="none" w:sz="0" w:space="0" w:color="auto"/>
            <w:bottom w:val="none" w:sz="0" w:space="0" w:color="auto"/>
            <w:right w:val="none" w:sz="0" w:space="0" w:color="auto"/>
          </w:divBdr>
        </w:div>
        <w:div w:id="726532473">
          <w:marLeft w:val="850"/>
          <w:marRight w:val="0"/>
          <w:marTop w:val="53"/>
          <w:marBottom w:val="0"/>
          <w:divBdr>
            <w:top w:val="none" w:sz="0" w:space="0" w:color="auto"/>
            <w:left w:val="none" w:sz="0" w:space="0" w:color="auto"/>
            <w:bottom w:val="none" w:sz="0" w:space="0" w:color="auto"/>
            <w:right w:val="none" w:sz="0" w:space="0" w:color="auto"/>
          </w:divBdr>
        </w:div>
        <w:div w:id="793715301">
          <w:marLeft w:val="850"/>
          <w:marRight w:val="0"/>
          <w:marTop w:val="53"/>
          <w:marBottom w:val="0"/>
          <w:divBdr>
            <w:top w:val="none" w:sz="0" w:space="0" w:color="auto"/>
            <w:left w:val="none" w:sz="0" w:space="0" w:color="auto"/>
            <w:bottom w:val="none" w:sz="0" w:space="0" w:color="auto"/>
            <w:right w:val="none" w:sz="0" w:space="0" w:color="auto"/>
          </w:divBdr>
        </w:div>
        <w:div w:id="810483898">
          <w:marLeft w:val="850"/>
          <w:marRight w:val="0"/>
          <w:marTop w:val="53"/>
          <w:marBottom w:val="0"/>
          <w:divBdr>
            <w:top w:val="none" w:sz="0" w:space="0" w:color="auto"/>
            <w:left w:val="none" w:sz="0" w:space="0" w:color="auto"/>
            <w:bottom w:val="none" w:sz="0" w:space="0" w:color="auto"/>
            <w:right w:val="none" w:sz="0" w:space="0" w:color="auto"/>
          </w:divBdr>
        </w:div>
        <w:div w:id="1271476164">
          <w:marLeft w:val="850"/>
          <w:marRight w:val="0"/>
          <w:marTop w:val="53"/>
          <w:marBottom w:val="0"/>
          <w:divBdr>
            <w:top w:val="none" w:sz="0" w:space="0" w:color="auto"/>
            <w:left w:val="none" w:sz="0" w:space="0" w:color="auto"/>
            <w:bottom w:val="none" w:sz="0" w:space="0" w:color="auto"/>
            <w:right w:val="none" w:sz="0" w:space="0" w:color="auto"/>
          </w:divBdr>
        </w:div>
        <w:div w:id="1810317883">
          <w:marLeft w:val="850"/>
          <w:marRight w:val="0"/>
          <w:marTop w:val="53"/>
          <w:marBottom w:val="0"/>
          <w:divBdr>
            <w:top w:val="none" w:sz="0" w:space="0" w:color="auto"/>
            <w:left w:val="none" w:sz="0" w:space="0" w:color="auto"/>
            <w:bottom w:val="none" w:sz="0" w:space="0" w:color="auto"/>
            <w:right w:val="none" w:sz="0" w:space="0" w:color="auto"/>
          </w:divBdr>
        </w:div>
      </w:divsChild>
    </w:div>
    <w:div w:id="323360505">
      <w:bodyDiv w:val="1"/>
      <w:marLeft w:val="0"/>
      <w:marRight w:val="0"/>
      <w:marTop w:val="0"/>
      <w:marBottom w:val="0"/>
      <w:divBdr>
        <w:top w:val="none" w:sz="0" w:space="0" w:color="auto"/>
        <w:left w:val="none" w:sz="0" w:space="0" w:color="auto"/>
        <w:bottom w:val="none" w:sz="0" w:space="0" w:color="auto"/>
        <w:right w:val="none" w:sz="0" w:space="0" w:color="auto"/>
      </w:divBdr>
    </w:div>
    <w:div w:id="324169563">
      <w:bodyDiv w:val="1"/>
      <w:marLeft w:val="0"/>
      <w:marRight w:val="0"/>
      <w:marTop w:val="0"/>
      <w:marBottom w:val="0"/>
      <w:divBdr>
        <w:top w:val="none" w:sz="0" w:space="0" w:color="auto"/>
        <w:left w:val="none" w:sz="0" w:space="0" w:color="auto"/>
        <w:bottom w:val="none" w:sz="0" w:space="0" w:color="auto"/>
        <w:right w:val="none" w:sz="0" w:space="0" w:color="auto"/>
      </w:divBdr>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55078354">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610">
      <w:bodyDiv w:val="1"/>
      <w:marLeft w:val="0"/>
      <w:marRight w:val="0"/>
      <w:marTop w:val="0"/>
      <w:marBottom w:val="0"/>
      <w:divBdr>
        <w:top w:val="none" w:sz="0" w:space="0" w:color="auto"/>
        <w:left w:val="none" w:sz="0" w:space="0" w:color="auto"/>
        <w:bottom w:val="none" w:sz="0" w:space="0" w:color="auto"/>
        <w:right w:val="none" w:sz="0" w:space="0" w:color="auto"/>
      </w:divBdr>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965">
      <w:bodyDiv w:val="1"/>
      <w:marLeft w:val="0"/>
      <w:marRight w:val="0"/>
      <w:marTop w:val="0"/>
      <w:marBottom w:val="0"/>
      <w:divBdr>
        <w:top w:val="none" w:sz="0" w:space="0" w:color="auto"/>
        <w:left w:val="none" w:sz="0" w:space="0" w:color="auto"/>
        <w:bottom w:val="none" w:sz="0" w:space="0" w:color="auto"/>
        <w:right w:val="none" w:sz="0" w:space="0" w:color="auto"/>
      </w:divBdr>
      <w:divsChild>
        <w:div w:id="53163179">
          <w:marLeft w:val="850"/>
          <w:marRight w:val="0"/>
          <w:marTop w:val="0"/>
          <w:marBottom w:val="0"/>
          <w:divBdr>
            <w:top w:val="none" w:sz="0" w:space="0" w:color="auto"/>
            <w:left w:val="none" w:sz="0" w:space="0" w:color="auto"/>
            <w:bottom w:val="none" w:sz="0" w:space="0" w:color="auto"/>
            <w:right w:val="none" w:sz="0" w:space="0" w:color="auto"/>
          </w:divBdr>
        </w:div>
        <w:div w:id="114952902">
          <w:marLeft w:val="850"/>
          <w:marRight w:val="0"/>
          <w:marTop w:val="0"/>
          <w:marBottom w:val="0"/>
          <w:divBdr>
            <w:top w:val="none" w:sz="0" w:space="0" w:color="auto"/>
            <w:left w:val="none" w:sz="0" w:space="0" w:color="auto"/>
            <w:bottom w:val="none" w:sz="0" w:space="0" w:color="auto"/>
            <w:right w:val="none" w:sz="0" w:space="0" w:color="auto"/>
          </w:divBdr>
        </w:div>
        <w:div w:id="178275281">
          <w:marLeft w:val="850"/>
          <w:marRight w:val="0"/>
          <w:marTop w:val="0"/>
          <w:marBottom w:val="0"/>
          <w:divBdr>
            <w:top w:val="none" w:sz="0" w:space="0" w:color="auto"/>
            <w:left w:val="none" w:sz="0" w:space="0" w:color="auto"/>
            <w:bottom w:val="none" w:sz="0" w:space="0" w:color="auto"/>
            <w:right w:val="none" w:sz="0" w:space="0" w:color="auto"/>
          </w:divBdr>
        </w:div>
        <w:div w:id="367074349">
          <w:marLeft w:val="850"/>
          <w:marRight w:val="0"/>
          <w:marTop w:val="0"/>
          <w:marBottom w:val="0"/>
          <w:divBdr>
            <w:top w:val="none" w:sz="0" w:space="0" w:color="auto"/>
            <w:left w:val="none" w:sz="0" w:space="0" w:color="auto"/>
            <w:bottom w:val="none" w:sz="0" w:space="0" w:color="auto"/>
            <w:right w:val="none" w:sz="0" w:space="0" w:color="auto"/>
          </w:divBdr>
        </w:div>
        <w:div w:id="547690157">
          <w:marLeft w:val="850"/>
          <w:marRight w:val="0"/>
          <w:marTop w:val="0"/>
          <w:marBottom w:val="0"/>
          <w:divBdr>
            <w:top w:val="none" w:sz="0" w:space="0" w:color="auto"/>
            <w:left w:val="none" w:sz="0" w:space="0" w:color="auto"/>
            <w:bottom w:val="none" w:sz="0" w:space="0" w:color="auto"/>
            <w:right w:val="none" w:sz="0" w:space="0" w:color="auto"/>
          </w:divBdr>
        </w:div>
        <w:div w:id="920872337">
          <w:marLeft w:val="850"/>
          <w:marRight w:val="0"/>
          <w:marTop w:val="0"/>
          <w:marBottom w:val="0"/>
          <w:divBdr>
            <w:top w:val="none" w:sz="0" w:space="0" w:color="auto"/>
            <w:left w:val="none" w:sz="0" w:space="0" w:color="auto"/>
            <w:bottom w:val="none" w:sz="0" w:space="0" w:color="auto"/>
            <w:right w:val="none" w:sz="0" w:space="0" w:color="auto"/>
          </w:divBdr>
        </w:div>
        <w:div w:id="966088682">
          <w:marLeft w:val="850"/>
          <w:marRight w:val="0"/>
          <w:marTop w:val="0"/>
          <w:marBottom w:val="0"/>
          <w:divBdr>
            <w:top w:val="none" w:sz="0" w:space="0" w:color="auto"/>
            <w:left w:val="none" w:sz="0" w:space="0" w:color="auto"/>
            <w:bottom w:val="none" w:sz="0" w:space="0" w:color="auto"/>
            <w:right w:val="none" w:sz="0" w:space="0" w:color="auto"/>
          </w:divBdr>
        </w:div>
        <w:div w:id="1133017240">
          <w:marLeft w:val="850"/>
          <w:marRight w:val="0"/>
          <w:marTop w:val="0"/>
          <w:marBottom w:val="0"/>
          <w:divBdr>
            <w:top w:val="none" w:sz="0" w:space="0" w:color="auto"/>
            <w:left w:val="none" w:sz="0" w:space="0" w:color="auto"/>
            <w:bottom w:val="none" w:sz="0" w:space="0" w:color="auto"/>
            <w:right w:val="none" w:sz="0" w:space="0" w:color="auto"/>
          </w:divBdr>
        </w:div>
        <w:div w:id="1214468906">
          <w:marLeft w:val="850"/>
          <w:marRight w:val="0"/>
          <w:marTop w:val="0"/>
          <w:marBottom w:val="0"/>
          <w:divBdr>
            <w:top w:val="none" w:sz="0" w:space="0" w:color="auto"/>
            <w:left w:val="none" w:sz="0" w:space="0" w:color="auto"/>
            <w:bottom w:val="none" w:sz="0" w:space="0" w:color="auto"/>
            <w:right w:val="none" w:sz="0" w:space="0" w:color="auto"/>
          </w:divBdr>
        </w:div>
        <w:div w:id="1322125149">
          <w:marLeft w:val="850"/>
          <w:marRight w:val="0"/>
          <w:marTop w:val="0"/>
          <w:marBottom w:val="0"/>
          <w:divBdr>
            <w:top w:val="none" w:sz="0" w:space="0" w:color="auto"/>
            <w:left w:val="none" w:sz="0" w:space="0" w:color="auto"/>
            <w:bottom w:val="none" w:sz="0" w:space="0" w:color="auto"/>
            <w:right w:val="none" w:sz="0" w:space="0" w:color="auto"/>
          </w:divBdr>
        </w:div>
        <w:div w:id="1476681375">
          <w:marLeft w:val="850"/>
          <w:marRight w:val="0"/>
          <w:marTop w:val="0"/>
          <w:marBottom w:val="0"/>
          <w:divBdr>
            <w:top w:val="none" w:sz="0" w:space="0" w:color="auto"/>
            <w:left w:val="none" w:sz="0" w:space="0" w:color="auto"/>
            <w:bottom w:val="none" w:sz="0" w:space="0" w:color="auto"/>
            <w:right w:val="none" w:sz="0" w:space="0" w:color="auto"/>
          </w:divBdr>
        </w:div>
        <w:div w:id="1770200431">
          <w:marLeft w:val="850"/>
          <w:marRight w:val="0"/>
          <w:marTop w:val="0"/>
          <w:marBottom w:val="0"/>
          <w:divBdr>
            <w:top w:val="none" w:sz="0" w:space="0" w:color="auto"/>
            <w:left w:val="none" w:sz="0" w:space="0" w:color="auto"/>
            <w:bottom w:val="none" w:sz="0" w:space="0" w:color="auto"/>
            <w:right w:val="none" w:sz="0" w:space="0" w:color="auto"/>
          </w:divBdr>
        </w:div>
        <w:div w:id="1782602075">
          <w:marLeft w:val="850"/>
          <w:marRight w:val="0"/>
          <w:marTop w:val="0"/>
          <w:marBottom w:val="0"/>
          <w:divBdr>
            <w:top w:val="none" w:sz="0" w:space="0" w:color="auto"/>
            <w:left w:val="none" w:sz="0" w:space="0" w:color="auto"/>
            <w:bottom w:val="none" w:sz="0" w:space="0" w:color="auto"/>
            <w:right w:val="none" w:sz="0" w:space="0" w:color="auto"/>
          </w:divBdr>
        </w:div>
        <w:div w:id="1851680280">
          <w:marLeft w:val="850"/>
          <w:marRight w:val="0"/>
          <w:marTop w:val="0"/>
          <w:marBottom w:val="0"/>
          <w:divBdr>
            <w:top w:val="none" w:sz="0" w:space="0" w:color="auto"/>
            <w:left w:val="none" w:sz="0" w:space="0" w:color="auto"/>
            <w:bottom w:val="none" w:sz="0" w:space="0" w:color="auto"/>
            <w:right w:val="none" w:sz="0" w:space="0" w:color="auto"/>
          </w:divBdr>
        </w:div>
      </w:divsChild>
    </w:div>
    <w:div w:id="394472454">
      <w:bodyDiv w:val="1"/>
      <w:marLeft w:val="0"/>
      <w:marRight w:val="0"/>
      <w:marTop w:val="0"/>
      <w:marBottom w:val="0"/>
      <w:divBdr>
        <w:top w:val="none" w:sz="0" w:space="0" w:color="auto"/>
        <w:left w:val="none" w:sz="0" w:space="0" w:color="auto"/>
        <w:bottom w:val="none" w:sz="0" w:space="0" w:color="auto"/>
        <w:right w:val="none" w:sz="0" w:space="0" w:color="auto"/>
      </w:divBdr>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522">
      <w:bodyDiv w:val="1"/>
      <w:marLeft w:val="0"/>
      <w:marRight w:val="0"/>
      <w:marTop w:val="0"/>
      <w:marBottom w:val="0"/>
      <w:divBdr>
        <w:top w:val="none" w:sz="0" w:space="0" w:color="auto"/>
        <w:left w:val="none" w:sz="0" w:space="0" w:color="auto"/>
        <w:bottom w:val="none" w:sz="0" w:space="0" w:color="auto"/>
        <w:right w:val="none" w:sz="0" w:space="0" w:color="auto"/>
      </w:divBdr>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92337258">
      <w:bodyDiv w:val="1"/>
      <w:marLeft w:val="0"/>
      <w:marRight w:val="0"/>
      <w:marTop w:val="0"/>
      <w:marBottom w:val="0"/>
      <w:divBdr>
        <w:top w:val="none" w:sz="0" w:space="0" w:color="auto"/>
        <w:left w:val="none" w:sz="0" w:space="0" w:color="auto"/>
        <w:bottom w:val="none" w:sz="0" w:space="0" w:color="auto"/>
        <w:right w:val="none" w:sz="0" w:space="0" w:color="auto"/>
      </w:divBdr>
    </w:div>
    <w:div w:id="493305036">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30">
      <w:bodyDiv w:val="1"/>
      <w:marLeft w:val="0"/>
      <w:marRight w:val="0"/>
      <w:marTop w:val="0"/>
      <w:marBottom w:val="0"/>
      <w:divBdr>
        <w:top w:val="none" w:sz="0" w:space="0" w:color="auto"/>
        <w:left w:val="none" w:sz="0" w:space="0" w:color="auto"/>
        <w:bottom w:val="none" w:sz="0" w:space="0" w:color="auto"/>
        <w:right w:val="none" w:sz="0" w:space="0" w:color="auto"/>
      </w:divBdr>
      <w:divsChild>
        <w:div w:id="337316063">
          <w:marLeft w:val="850"/>
          <w:marRight w:val="0"/>
          <w:marTop w:val="0"/>
          <w:marBottom w:val="0"/>
          <w:divBdr>
            <w:top w:val="none" w:sz="0" w:space="0" w:color="auto"/>
            <w:left w:val="none" w:sz="0" w:space="0" w:color="auto"/>
            <w:bottom w:val="none" w:sz="0" w:space="0" w:color="auto"/>
            <w:right w:val="none" w:sz="0" w:space="0" w:color="auto"/>
          </w:divBdr>
        </w:div>
        <w:div w:id="442650216">
          <w:marLeft w:val="850"/>
          <w:marRight w:val="0"/>
          <w:marTop w:val="0"/>
          <w:marBottom w:val="0"/>
          <w:divBdr>
            <w:top w:val="none" w:sz="0" w:space="0" w:color="auto"/>
            <w:left w:val="none" w:sz="0" w:space="0" w:color="auto"/>
            <w:bottom w:val="none" w:sz="0" w:space="0" w:color="auto"/>
            <w:right w:val="none" w:sz="0" w:space="0" w:color="auto"/>
          </w:divBdr>
        </w:div>
        <w:div w:id="451822567">
          <w:marLeft w:val="850"/>
          <w:marRight w:val="0"/>
          <w:marTop w:val="0"/>
          <w:marBottom w:val="0"/>
          <w:divBdr>
            <w:top w:val="none" w:sz="0" w:space="0" w:color="auto"/>
            <w:left w:val="none" w:sz="0" w:space="0" w:color="auto"/>
            <w:bottom w:val="none" w:sz="0" w:space="0" w:color="auto"/>
            <w:right w:val="none" w:sz="0" w:space="0" w:color="auto"/>
          </w:divBdr>
        </w:div>
        <w:div w:id="650721709">
          <w:marLeft w:val="850"/>
          <w:marRight w:val="0"/>
          <w:marTop w:val="0"/>
          <w:marBottom w:val="0"/>
          <w:divBdr>
            <w:top w:val="none" w:sz="0" w:space="0" w:color="auto"/>
            <w:left w:val="none" w:sz="0" w:space="0" w:color="auto"/>
            <w:bottom w:val="none" w:sz="0" w:space="0" w:color="auto"/>
            <w:right w:val="none" w:sz="0" w:space="0" w:color="auto"/>
          </w:divBdr>
        </w:div>
        <w:div w:id="855581045">
          <w:marLeft w:val="850"/>
          <w:marRight w:val="0"/>
          <w:marTop w:val="0"/>
          <w:marBottom w:val="0"/>
          <w:divBdr>
            <w:top w:val="none" w:sz="0" w:space="0" w:color="auto"/>
            <w:left w:val="none" w:sz="0" w:space="0" w:color="auto"/>
            <w:bottom w:val="none" w:sz="0" w:space="0" w:color="auto"/>
            <w:right w:val="none" w:sz="0" w:space="0" w:color="auto"/>
          </w:divBdr>
        </w:div>
        <w:div w:id="1066533015">
          <w:marLeft w:val="850"/>
          <w:marRight w:val="0"/>
          <w:marTop w:val="0"/>
          <w:marBottom w:val="0"/>
          <w:divBdr>
            <w:top w:val="none" w:sz="0" w:space="0" w:color="auto"/>
            <w:left w:val="none" w:sz="0" w:space="0" w:color="auto"/>
            <w:bottom w:val="none" w:sz="0" w:space="0" w:color="auto"/>
            <w:right w:val="none" w:sz="0" w:space="0" w:color="auto"/>
          </w:divBdr>
        </w:div>
        <w:div w:id="1101100915">
          <w:marLeft w:val="850"/>
          <w:marRight w:val="0"/>
          <w:marTop w:val="0"/>
          <w:marBottom w:val="0"/>
          <w:divBdr>
            <w:top w:val="none" w:sz="0" w:space="0" w:color="auto"/>
            <w:left w:val="none" w:sz="0" w:space="0" w:color="auto"/>
            <w:bottom w:val="none" w:sz="0" w:space="0" w:color="auto"/>
            <w:right w:val="none" w:sz="0" w:space="0" w:color="auto"/>
          </w:divBdr>
        </w:div>
        <w:div w:id="1191258389">
          <w:marLeft w:val="850"/>
          <w:marRight w:val="0"/>
          <w:marTop w:val="0"/>
          <w:marBottom w:val="0"/>
          <w:divBdr>
            <w:top w:val="none" w:sz="0" w:space="0" w:color="auto"/>
            <w:left w:val="none" w:sz="0" w:space="0" w:color="auto"/>
            <w:bottom w:val="none" w:sz="0" w:space="0" w:color="auto"/>
            <w:right w:val="none" w:sz="0" w:space="0" w:color="auto"/>
          </w:divBdr>
        </w:div>
        <w:div w:id="1258054775">
          <w:marLeft w:val="850"/>
          <w:marRight w:val="0"/>
          <w:marTop w:val="0"/>
          <w:marBottom w:val="0"/>
          <w:divBdr>
            <w:top w:val="none" w:sz="0" w:space="0" w:color="auto"/>
            <w:left w:val="none" w:sz="0" w:space="0" w:color="auto"/>
            <w:bottom w:val="none" w:sz="0" w:space="0" w:color="auto"/>
            <w:right w:val="none" w:sz="0" w:space="0" w:color="auto"/>
          </w:divBdr>
        </w:div>
        <w:div w:id="1431318487">
          <w:marLeft w:val="850"/>
          <w:marRight w:val="0"/>
          <w:marTop w:val="0"/>
          <w:marBottom w:val="0"/>
          <w:divBdr>
            <w:top w:val="none" w:sz="0" w:space="0" w:color="auto"/>
            <w:left w:val="none" w:sz="0" w:space="0" w:color="auto"/>
            <w:bottom w:val="none" w:sz="0" w:space="0" w:color="auto"/>
            <w:right w:val="none" w:sz="0" w:space="0" w:color="auto"/>
          </w:divBdr>
        </w:div>
        <w:div w:id="1482504342">
          <w:marLeft w:val="850"/>
          <w:marRight w:val="0"/>
          <w:marTop w:val="0"/>
          <w:marBottom w:val="0"/>
          <w:divBdr>
            <w:top w:val="none" w:sz="0" w:space="0" w:color="auto"/>
            <w:left w:val="none" w:sz="0" w:space="0" w:color="auto"/>
            <w:bottom w:val="none" w:sz="0" w:space="0" w:color="auto"/>
            <w:right w:val="none" w:sz="0" w:space="0" w:color="auto"/>
          </w:divBdr>
        </w:div>
        <w:div w:id="1593850731">
          <w:marLeft w:val="850"/>
          <w:marRight w:val="0"/>
          <w:marTop w:val="0"/>
          <w:marBottom w:val="0"/>
          <w:divBdr>
            <w:top w:val="none" w:sz="0" w:space="0" w:color="auto"/>
            <w:left w:val="none" w:sz="0" w:space="0" w:color="auto"/>
            <w:bottom w:val="none" w:sz="0" w:space="0" w:color="auto"/>
            <w:right w:val="none" w:sz="0" w:space="0" w:color="auto"/>
          </w:divBdr>
        </w:div>
        <w:div w:id="1612543442">
          <w:marLeft w:val="850"/>
          <w:marRight w:val="0"/>
          <w:marTop w:val="0"/>
          <w:marBottom w:val="0"/>
          <w:divBdr>
            <w:top w:val="none" w:sz="0" w:space="0" w:color="auto"/>
            <w:left w:val="none" w:sz="0" w:space="0" w:color="auto"/>
            <w:bottom w:val="none" w:sz="0" w:space="0" w:color="auto"/>
            <w:right w:val="none" w:sz="0" w:space="0" w:color="auto"/>
          </w:divBdr>
        </w:div>
        <w:div w:id="1621958329">
          <w:marLeft w:val="850"/>
          <w:marRight w:val="0"/>
          <w:marTop w:val="0"/>
          <w:marBottom w:val="0"/>
          <w:divBdr>
            <w:top w:val="none" w:sz="0" w:space="0" w:color="auto"/>
            <w:left w:val="none" w:sz="0" w:space="0" w:color="auto"/>
            <w:bottom w:val="none" w:sz="0" w:space="0" w:color="auto"/>
            <w:right w:val="none" w:sz="0" w:space="0" w:color="auto"/>
          </w:divBdr>
        </w:div>
        <w:div w:id="2093239854">
          <w:marLeft w:val="850"/>
          <w:marRight w:val="0"/>
          <w:marTop w:val="0"/>
          <w:marBottom w:val="0"/>
          <w:divBdr>
            <w:top w:val="none" w:sz="0" w:space="0" w:color="auto"/>
            <w:left w:val="none" w:sz="0" w:space="0" w:color="auto"/>
            <w:bottom w:val="none" w:sz="0" w:space="0" w:color="auto"/>
            <w:right w:val="none" w:sz="0" w:space="0" w:color="auto"/>
          </w:divBdr>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1622487">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741">
      <w:bodyDiv w:val="1"/>
      <w:marLeft w:val="0"/>
      <w:marRight w:val="0"/>
      <w:marTop w:val="0"/>
      <w:marBottom w:val="0"/>
      <w:divBdr>
        <w:top w:val="none" w:sz="0" w:space="0" w:color="auto"/>
        <w:left w:val="none" w:sz="0" w:space="0" w:color="auto"/>
        <w:bottom w:val="none" w:sz="0" w:space="0" w:color="auto"/>
        <w:right w:val="none" w:sz="0" w:space="0" w:color="auto"/>
      </w:divBdr>
      <w:divsChild>
        <w:div w:id="422385387">
          <w:marLeft w:val="850"/>
          <w:marRight w:val="0"/>
          <w:marTop w:val="0"/>
          <w:marBottom w:val="0"/>
          <w:divBdr>
            <w:top w:val="none" w:sz="0" w:space="0" w:color="auto"/>
            <w:left w:val="none" w:sz="0" w:space="0" w:color="auto"/>
            <w:bottom w:val="none" w:sz="0" w:space="0" w:color="auto"/>
            <w:right w:val="none" w:sz="0" w:space="0" w:color="auto"/>
          </w:divBdr>
        </w:div>
        <w:div w:id="1051877927">
          <w:marLeft w:val="850"/>
          <w:marRight w:val="0"/>
          <w:marTop w:val="0"/>
          <w:marBottom w:val="0"/>
          <w:divBdr>
            <w:top w:val="none" w:sz="0" w:space="0" w:color="auto"/>
            <w:left w:val="none" w:sz="0" w:space="0" w:color="auto"/>
            <w:bottom w:val="none" w:sz="0" w:space="0" w:color="auto"/>
            <w:right w:val="none" w:sz="0" w:space="0" w:color="auto"/>
          </w:divBdr>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3946647">
      <w:bodyDiv w:val="1"/>
      <w:marLeft w:val="0"/>
      <w:marRight w:val="0"/>
      <w:marTop w:val="0"/>
      <w:marBottom w:val="0"/>
      <w:divBdr>
        <w:top w:val="none" w:sz="0" w:space="0" w:color="auto"/>
        <w:left w:val="none" w:sz="0" w:space="0" w:color="auto"/>
        <w:bottom w:val="none" w:sz="0" w:space="0" w:color="auto"/>
        <w:right w:val="none" w:sz="0" w:space="0" w:color="auto"/>
      </w:divBdr>
    </w:div>
    <w:div w:id="614682008">
      <w:bodyDiv w:val="1"/>
      <w:marLeft w:val="0"/>
      <w:marRight w:val="0"/>
      <w:marTop w:val="0"/>
      <w:marBottom w:val="0"/>
      <w:divBdr>
        <w:top w:val="none" w:sz="0" w:space="0" w:color="auto"/>
        <w:left w:val="none" w:sz="0" w:space="0" w:color="auto"/>
        <w:bottom w:val="none" w:sz="0" w:space="0" w:color="auto"/>
        <w:right w:val="none" w:sz="0" w:space="0" w:color="auto"/>
      </w:divBdr>
      <w:divsChild>
        <w:div w:id="896547083">
          <w:marLeft w:val="850"/>
          <w:marRight w:val="0"/>
          <w:marTop w:val="53"/>
          <w:marBottom w:val="0"/>
          <w:divBdr>
            <w:top w:val="none" w:sz="0" w:space="0" w:color="auto"/>
            <w:left w:val="none" w:sz="0" w:space="0" w:color="auto"/>
            <w:bottom w:val="none" w:sz="0" w:space="0" w:color="auto"/>
            <w:right w:val="none" w:sz="0" w:space="0" w:color="auto"/>
          </w:divBdr>
        </w:div>
        <w:div w:id="1317497311">
          <w:marLeft w:val="850"/>
          <w:marRight w:val="0"/>
          <w:marTop w:val="53"/>
          <w:marBottom w:val="0"/>
          <w:divBdr>
            <w:top w:val="none" w:sz="0" w:space="0" w:color="auto"/>
            <w:left w:val="none" w:sz="0" w:space="0" w:color="auto"/>
            <w:bottom w:val="none" w:sz="0" w:space="0" w:color="auto"/>
            <w:right w:val="none" w:sz="0" w:space="0" w:color="auto"/>
          </w:divBdr>
        </w:div>
        <w:div w:id="1328292842">
          <w:marLeft w:val="850"/>
          <w:marRight w:val="0"/>
          <w:marTop w:val="53"/>
          <w:marBottom w:val="0"/>
          <w:divBdr>
            <w:top w:val="none" w:sz="0" w:space="0" w:color="auto"/>
            <w:left w:val="none" w:sz="0" w:space="0" w:color="auto"/>
            <w:bottom w:val="none" w:sz="0" w:space="0" w:color="auto"/>
            <w:right w:val="none" w:sz="0" w:space="0" w:color="auto"/>
          </w:divBdr>
        </w:div>
        <w:div w:id="2092196139">
          <w:marLeft w:val="850"/>
          <w:marRight w:val="0"/>
          <w:marTop w:val="53"/>
          <w:marBottom w:val="0"/>
          <w:divBdr>
            <w:top w:val="none" w:sz="0" w:space="0" w:color="auto"/>
            <w:left w:val="none" w:sz="0" w:space="0" w:color="auto"/>
            <w:bottom w:val="none" w:sz="0" w:space="0" w:color="auto"/>
            <w:right w:val="none" w:sz="0" w:space="0" w:color="auto"/>
          </w:divBdr>
        </w:div>
      </w:divsChild>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29484469">
      <w:bodyDiv w:val="1"/>
      <w:marLeft w:val="0"/>
      <w:marRight w:val="0"/>
      <w:marTop w:val="0"/>
      <w:marBottom w:val="0"/>
      <w:divBdr>
        <w:top w:val="none" w:sz="0" w:space="0" w:color="auto"/>
        <w:left w:val="none" w:sz="0" w:space="0" w:color="auto"/>
        <w:bottom w:val="none" w:sz="0" w:space="0" w:color="auto"/>
        <w:right w:val="none" w:sz="0" w:space="0" w:color="auto"/>
      </w:divBdr>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4459133">
      <w:bodyDiv w:val="1"/>
      <w:marLeft w:val="0"/>
      <w:marRight w:val="0"/>
      <w:marTop w:val="0"/>
      <w:marBottom w:val="0"/>
      <w:divBdr>
        <w:top w:val="none" w:sz="0" w:space="0" w:color="auto"/>
        <w:left w:val="none" w:sz="0" w:space="0" w:color="auto"/>
        <w:bottom w:val="none" w:sz="0" w:space="0" w:color="auto"/>
        <w:right w:val="none" w:sz="0" w:space="0" w:color="auto"/>
      </w:divBdr>
    </w:div>
    <w:div w:id="655190427">
      <w:bodyDiv w:val="1"/>
      <w:marLeft w:val="0"/>
      <w:marRight w:val="0"/>
      <w:marTop w:val="0"/>
      <w:marBottom w:val="0"/>
      <w:divBdr>
        <w:top w:val="none" w:sz="0" w:space="0" w:color="auto"/>
        <w:left w:val="none" w:sz="0" w:space="0" w:color="auto"/>
        <w:bottom w:val="none" w:sz="0" w:space="0" w:color="auto"/>
        <w:right w:val="none" w:sz="0" w:space="0" w:color="auto"/>
      </w:divBdr>
      <w:divsChild>
        <w:div w:id="1247957451">
          <w:marLeft w:val="979"/>
          <w:marRight w:val="0"/>
          <w:marTop w:val="0"/>
          <w:marBottom w:val="0"/>
          <w:divBdr>
            <w:top w:val="none" w:sz="0" w:space="0" w:color="auto"/>
            <w:left w:val="none" w:sz="0" w:space="0" w:color="auto"/>
            <w:bottom w:val="none" w:sz="0" w:space="0" w:color="auto"/>
            <w:right w:val="none" w:sz="0" w:space="0" w:color="auto"/>
          </w:divBdr>
        </w:div>
        <w:div w:id="1280454763">
          <w:marLeft w:val="979"/>
          <w:marRight w:val="0"/>
          <w:marTop w:val="0"/>
          <w:marBottom w:val="0"/>
          <w:divBdr>
            <w:top w:val="none" w:sz="0" w:space="0" w:color="auto"/>
            <w:left w:val="none" w:sz="0" w:space="0" w:color="auto"/>
            <w:bottom w:val="none" w:sz="0" w:space="0" w:color="auto"/>
            <w:right w:val="none" w:sz="0" w:space="0" w:color="auto"/>
          </w:divBdr>
        </w:div>
        <w:div w:id="1512448584">
          <w:marLeft w:val="979"/>
          <w:marRight w:val="0"/>
          <w:marTop w:val="0"/>
          <w:marBottom w:val="0"/>
          <w:divBdr>
            <w:top w:val="none" w:sz="0" w:space="0" w:color="auto"/>
            <w:left w:val="none" w:sz="0" w:space="0" w:color="auto"/>
            <w:bottom w:val="none" w:sz="0" w:space="0" w:color="auto"/>
            <w:right w:val="none" w:sz="0" w:space="0" w:color="auto"/>
          </w:divBdr>
        </w:div>
        <w:div w:id="1915773535">
          <w:marLeft w:val="979"/>
          <w:marRight w:val="0"/>
          <w:marTop w:val="0"/>
          <w:marBottom w:val="0"/>
          <w:divBdr>
            <w:top w:val="none" w:sz="0" w:space="0" w:color="auto"/>
            <w:left w:val="none" w:sz="0" w:space="0" w:color="auto"/>
            <w:bottom w:val="none" w:sz="0" w:space="0" w:color="auto"/>
            <w:right w:val="none" w:sz="0" w:space="0" w:color="auto"/>
          </w:divBdr>
        </w:div>
      </w:divsChild>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658391533">
      <w:bodyDiv w:val="1"/>
      <w:marLeft w:val="0"/>
      <w:marRight w:val="0"/>
      <w:marTop w:val="0"/>
      <w:marBottom w:val="0"/>
      <w:divBdr>
        <w:top w:val="none" w:sz="0" w:space="0" w:color="auto"/>
        <w:left w:val="none" w:sz="0" w:space="0" w:color="auto"/>
        <w:bottom w:val="none" w:sz="0" w:space="0" w:color="auto"/>
        <w:right w:val="none" w:sz="0" w:space="0" w:color="auto"/>
      </w:divBdr>
    </w:div>
    <w:div w:id="696271420">
      <w:bodyDiv w:val="1"/>
      <w:marLeft w:val="0"/>
      <w:marRight w:val="0"/>
      <w:marTop w:val="0"/>
      <w:marBottom w:val="0"/>
      <w:divBdr>
        <w:top w:val="none" w:sz="0" w:space="0" w:color="auto"/>
        <w:left w:val="none" w:sz="0" w:space="0" w:color="auto"/>
        <w:bottom w:val="none" w:sz="0" w:space="0" w:color="auto"/>
        <w:right w:val="none" w:sz="0" w:space="0" w:color="auto"/>
      </w:divBdr>
    </w:div>
    <w:div w:id="709384411">
      <w:bodyDiv w:val="1"/>
      <w:marLeft w:val="0"/>
      <w:marRight w:val="0"/>
      <w:marTop w:val="0"/>
      <w:marBottom w:val="0"/>
      <w:divBdr>
        <w:top w:val="none" w:sz="0" w:space="0" w:color="auto"/>
        <w:left w:val="none" w:sz="0" w:space="0" w:color="auto"/>
        <w:bottom w:val="none" w:sz="0" w:space="0" w:color="auto"/>
        <w:right w:val="none" w:sz="0" w:space="0" w:color="auto"/>
      </w:divBdr>
      <w:divsChild>
        <w:div w:id="85004022">
          <w:marLeft w:val="994"/>
          <w:marRight w:val="0"/>
          <w:marTop w:val="53"/>
          <w:marBottom w:val="0"/>
          <w:divBdr>
            <w:top w:val="none" w:sz="0" w:space="0" w:color="auto"/>
            <w:left w:val="none" w:sz="0" w:space="0" w:color="auto"/>
            <w:bottom w:val="none" w:sz="0" w:space="0" w:color="auto"/>
            <w:right w:val="none" w:sz="0" w:space="0" w:color="auto"/>
          </w:divBdr>
        </w:div>
        <w:div w:id="319233443">
          <w:marLeft w:val="994"/>
          <w:marRight w:val="0"/>
          <w:marTop w:val="53"/>
          <w:marBottom w:val="0"/>
          <w:divBdr>
            <w:top w:val="none" w:sz="0" w:space="0" w:color="auto"/>
            <w:left w:val="none" w:sz="0" w:space="0" w:color="auto"/>
            <w:bottom w:val="none" w:sz="0" w:space="0" w:color="auto"/>
            <w:right w:val="none" w:sz="0" w:space="0" w:color="auto"/>
          </w:divBdr>
        </w:div>
        <w:div w:id="368989991">
          <w:marLeft w:val="994"/>
          <w:marRight w:val="0"/>
          <w:marTop w:val="53"/>
          <w:marBottom w:val="0"/>
          <w:divBdr>
            <w:top w:val="none" w:sz="0" w:space="0" w:color="auto"/>
            <w:left w:val="none" w:sz="0" w:space="0" w:color="auto"/>
            <w:bottom w:val="none" w:sz="0" w:space="0" w:color="auto"/>
            <w:right w:val="none" w:sz="0" w:space="0" w:color="auto"/>
          </w:divBdr>
        </w:div>
        <w:div w:id="463550380">
          <w:marLeft w:val="994"/>
          <w:marRight w:val="0"/>
          <w:marTop w:val="53"/>
          <w:marBottom w:val="0"/>
          <w:divBdr>
            <w:top w:val="none" w:sz="0" w:space="0" w:color="auto"/>
            <w:left w:val="none" w:sz="0" w:space="0" w:color="auto"/>
            <w:bottom w:val="none" w:sz="0" w:space="0" w:color="auto"/>
            <w:right w:val="none" w:sz="0" w:space="0" w:color="auto"/>
          </w:divBdr>
        </w:div>
        <w:div w:id="601761460">
          <w:marLeft w:val="994"/>
          <w:marRight w:val="0"/>
          <w:marTop w:val="53"/>
          <w:marBottom w:val="0"/>
          <w:divBdr>
            <w:top w:val="none" w:sz="0" w:space="0" w:color="auto"/>
            <w:left w:val="none" w:sz="0" w:space="0" w:color="auto"/>
            <w:bottom w:val="none" w:sz="0" w:space="0" w:color="auto"/>
            <w:right w:val="none" w:sz="0" w:space="0" w:color="auto"/>
          </w:divBdr>
        </w:div>
        <w:div w:id="773330556">
          <w:marLeft w:val="994"/>
          <w:marRight w:val="0"/>
          <w:marTop w:val="53"/>
          <w:marBottom w:val="0"/>
          <w:divBdr>
            <w:top w:val="none" w:sz="0" w:space="0" w:color="auto"/>
            <w:left w:val="none" w:sz="0" w:space="0" w:color="auto"/>
            <w:bottom w:val="none" w:sz="0" w:space="0" w:color="auto"/>
            <w:right w:val="none" w:sz="0" w:space="0" w:color="auto"/>
          </w:divBdr>
        </w:div>
        <w:div w:id="924807645">
          <w:marLeft w:val="850"/>
          <w:marRight w:val="0"/>
          <w:marTop w:val="53"/>
          <w:marBottom w:val="0"/>
          <w:divBdr>
            <w:top w:val="none" w:sz="0" w:space="0" w:color="auto"/>
            <w:left w:val="none" w:sz="0" w:space="0" w:color="auto"/>
            <w:bottom w:val="none" w:sz="0" w:space="0" w:color="auto"/>
            <w:right w:val="none" w:sz="0" w:space="0" w:color="auto"/>
          </w:divBdr>
        </w:div>
        <w:div w:id="929002756">
          <w:marLeft w:val="994"/>
          <w:marRight w:val="0"/>
          <w:marTop w:val="53"/>
          <w:marBottom w:val="0"/>
          <w:divBdr>
            <w:top w:val="none" w:sz="0" w:space="0" w:color="auto"/>
            <w:left w:val="none" w:sz="0" w:space="0" w:color="auto"/>
            <w:bottom w:val="none" w:sz="0" w:space="0" w:color="auto"/>
            <w:right w:val="none" w:sz="0" w:space="0" w:color="auto"/>
          </w:divBdr>
        </w:div>
        <w:div w:id="940139588">
          <w:marLeft w:val="994"/>
          <w:marRight w:val="0"/>
          <w:marTop w:val="53"/>
          <w:marBottom w:val="0"/>
          <w:divBdr>
            <w:top w:val="none" w:sz="0" w:space="0" w:color="auto"/>
            <w:left w:val="none" w:sz="0" w:space="0" w:color="auto"/>
            <w:bottom w:val="none" w:sz="0" w:space="0" w:color="auto"/>
            <w:right w:val="none" w:sz="0" w:space="0" w:color="auto"/>
          </w:divBdr>
        </w:div>
        <w:div w:id="1014261860">
          <w:marLeft w:val="994"/>
          <w:marRight w:val="0"/>
          <w:marTop w:val="53"/>
          <w:marBottom w:val="0"/>
          <w:divBdr>
            <w:top w:val="none" w:sz="0" w:space="0" w:color="auto"/>
            <w:left w:val="none" w:sz="0" w:space="0" w:color="auto"/>
            <w:bottom w:val="none" w:sz="0" w:space="0" w:color="auto"/>
            <w:right w:val="none" w:sz="0" w:space="0" w:color="auto"/>
          </w:divBdr>
        </w:div>
        <w:div w:id="1186403721">
          <w:marLeft w:val="994"/>
          <w:marRight w:val="0"/>
          <w:marTop w:val="53"/>
          <w:marBottom w:val="0"/>
          <w:divBdr>
            <w:top w:val="none" w:sz="0" w:space="0" w:color="auto"/>
            <w:left w:val="none" w:sz="0" w:space="0" w:color="auto"/>
            <w:bottom w:val="none" w:sz="0" w:space="0" w:color="auto"/>
            <w:right w:val="none" w:sz="0" w:space="0" w:color="auto"/>
          </w:divBdr>
        </w:div>
        <w:div w:id="1257057314">
          <w:marLeft w:val="994"/>
          <w:marRight w:val="0"/>
          <w:marTop w:val="53"/>
          <w:marBottom w:val="0"/>
          <w:divBdr>
            <w:top w:val="none" w:sz="0" w:space="0" w:color="auto"/>
            <w:left w:val="none" w:sz="0" w:space="0" w:color="auto"/>
            <w:bottom w:val="none" w:sz="0" w:space="0" w:color="auto"/>
            <w:right w:val="none" w:sz="0" w:space="0" w:color="auto"/>
          </w:divBdr>
        </w:div>
        <w:div w:id="1298611655">
          <w:marLeft w:val="850"/>
          <w:marRight w:val="0"/>
          <w:marTop w:val="53"/>
          <w:marBottom w:val="0"/>
          <w:divBdr>
            <w:top w:val="none" w:sz="0" w:space="0" w:color="auto"/>
            <w:left w:val="none" w:sz="0" w:space="0" w:color="auto"/>
            <w:bottom w:val="none" w:sz="0" w:space="0" w:color="auto"/>
            <w:right w:val="none" w:sz="0" w:space="0" w:color="auto"/>
          </w:divBdr>
        </w:div>
        <w:div w:id="1616209257">
          <w:marLeft w:val="850"/>
          <w:marRight w:val="0"/>
          <w:marTop w:val="53"/>
          <w:marBottom w:val="0"/>
          <w:divBdr>
            <w:top w:val="none" w:sz="0" w:space="0" w:color="auto"/>
            <w:left w:val="none" w:sz="0" w:space="0" w:color="auto"/>
            <w:bottom w:val="none" w:sz="0" w:space="0" w:color="auto"/>
            <w:right w:val="none" w:sz="0" w:space="0" w:color="auto"/>
          </w:divBdr>
        </w:div>
        <w:div w:id="1947423598">
          <w:marLeft w:val="994"/>
          <w:marRight w:val="0"/>
          <w:marTop w:val="53"/>
          <w:marBottom w:val="0"/>
          <w:divBdr>
            <w:top w:val="none" w:sz="0" w:space="0" w:color="auto"/>
            <w:left w:val="none" w:sz="0" w:space="0" w:color="auto"/>
            <w:bottom w:val="none" w:sz="0" w:space="0" w:color="auto"/>
            <w:right w:val="none" w:sz="0" w:space="0" w:color="auto"/>
          </w:divBdr>
        </w:div>
        <w:div w:id="1966542715">
          <w:marLeft w:val="850"/>
          <w:marRight w:val="0"/>
          <w:marTop w:val="53"/>
          <w:marBottom w:val="0"/>
          <w:divBdr>
            <w:top w:val="none" w:sz="0" w:space="0" w:color="auto"/>
            <w:left w:val="none" w:sz="0" w:space="0" w:color="auto"/>
            <w:bottom w:val="none" w:sz="0" w:space="0" w:color="auto"/>
            <w:right w:val="none" w:sz="0" w:space="0" w:color="auto"/>
          </w:divBdr>
        </w:div>
        <w:div w:id="2007394803">
          <w:marLeft w:val="994"/>
          <w:marRight w:val="0"/>
          <w:marTop w:val="53"/>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33626287">
      <w:bodyDiv w:val="1"/>
      <w:marLeft w:val="0"/>
      <w:marRight w:val="0"/>
      <w:marTop w:val="0"/>
      <w:marBottom w:val="0"/>
      <w:divBdr>
        <w:top w:val="none" w:sz="0" w:space="0" w:color="auto"/>
        <w:left w:val="none" w:sz="0" w:space="0" w:color="auto"/>
        <w:bottom w:val="none" w:sz="0" w:space="0" w:color="auto"/>
        <w:right w:val="none" w:sz="0" w:space="0" w:color="auto"/>
      </w:divBdr>
      <w:divsChild>
        <w:div w:id="1054230273">
          <w:marLeft w:val="850"/>
          <w:marRight w:val="0"/>
          <w:marTop w:val="53"/>
          <w:marBottom w:val="0"/>
          <w:divBdr>
            <w:top w:val="none" w:sz="0" w:space="0" w:color="auto"/>
            <w:left w:val="none" w:sz="0" w:space="0" w:color="auto"/>
            <w:bottom w:val="none" w:sz="0" w:space="0" w:color="auto"/>
            <w:right w:val="none" w:sz="0" w:space="0" w:color="auto"/>
          </w:divBdr>
        </w:div>
        <w:div w:id="1197549974">
          <w:marLeft w:val="850"/>
          <w:marRight w:val="0"/>
          <w:marTop w:val="53"/>
          <w:marBottom w:val="0"/>
          <w:divBdr>
            <w:top w:val="none" w:sz="0" w:space="0" w:color="auto"/>
            <w:left w:val="none" w:sz="0" w:space="0" w:color="auto"/>
            <w:bottom w:val="none" w:sz="0" w:space="0" w:color="auto"/>
            <w:right w:val="none" w:sz="0" w:space="0" w:color="auto"/>
          </w:divBdr>
        </w:div>
        <w:div w:id="1372879712">
          <w:marLeft w:val="850"/>
          <w:marRight w:val="0"/>
          <w:marTop w:val="53"/>
          <w:marBottom w:val="0"/>
          <w:divBdr>
            <w:top w:val="none" w:sz="0" w:space="0" w:color="auto"/>
            <w:left w:val="none" w:sz="0" w:space="0" w:color="auto"/>
            <w:bottom w:val="none" w:sz="0" w:space="0" w:color="auto"/>
            <w:right w:val="none" w:sz="0" w:space="0" w:color="auto"/>
          </w:divBdr>
        </w:div>
        <w:div w:id="1386173734">
          <w:marLeft w:val="850"/>
          <w:marRight w:val="0"/>
          <w:marTop w:val="53"/>
          <w:marBottom w:val="0"/>
          <w:divBdr>
            <w:top w:val="none" w:sz="0" w:space="0" w:color="auto"/>
            <w:left w:val="none" w:sz="0" w:space="0" w:color="auto"/>
            <w:bottom w:val="none" w:sz="0" w:space="0" w:color="auto"/>
            <w:right w:val="none" w:sz="0" w:space="0" w:color="auto"/>
          </w:divBdr>
        </w:div>
      </w:divsChild>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57480313">
      <w:bodyDiv w:val="1"/>
      <w:marLeft w:val="0"/>
      <w:marRight w:val="0"/>
      <w:marTop w:val="0"/>
      <w:marBottom w:val="0"/>
      <w:divBdr>
        <w:top w:val="none" w:sz="0" w:space="0" w:color="auto"/>
        <w:left w:val="none" w:sz="0" w:space="0" w:color="auto"/>
        <w:bottom w:val="none" w:sz="0" w:space="0" w:color="auto"/>
        <w:right w:val="none" w:sz="0" w:space="0" w:color="auto"/>
      </w:divBdr>
      <w:divsChild>
        <w:div w:id="194857489">
          <w:marLeft w:val="1123"/>
          <w:marRight w:val="0"/>
          <w:marTop w:val="0"/>
          <w:marBottom w:val="0"/>
          <w:divBdr>
            <w:top w:val="none" w:sz="0" w:space="0" w:color="auto"/>
            <w:left w:val="none" w:sz="0" w:space="0" w:color="auto"/>
            <w:bottom w:val="none" w:sz="0" w:space="0" w:color="auto"/>
            <w:right w:val="none" w:sz="0" w:space="0" w:color="auto"/>
          </w:divBdr>
        </w:div>
        <w:div w:id="454758956">
          <w:marLeft w:val="1123"/>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24472944">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84">
      <w:bodyDiv w:val="1"/>
      <w:marLeft w:val="0"/>
      <w:marRight w:val="0"/>
      <w:marTop w:val="0"/>
      <w:marBottom w:val="0"/>
      <w:divBdr>
        <w:top w:val="none" w:sz="0" w:space="0" w:color="auto"/>
        <w:left w:val="none" w:sz="0" w:space="0" w:color="auto"/>
        <w:bottom w:val="none" w:sz="0" w:space="0" w:color="auto"/>
        <w:right w:val="none" w:sz="0" w:space="0" w:color="auto"/>
      </w:divBdr>
      <w:divsChild>
        <w:div w:id="992566039">
          <w:marLeft w:val="850"/>
          <w:marRight w:val="0"/>
          <w:marTop w:val="0"/>
          <w:marBottom w:val="0"/>
          <w:divBdr>
            <w:top w:val="none" w:sz="0" w:space="0" w:color="auto"/>
            <w:left w:val="none" w:sz="0" w:space="0" w:color="auto"/>
            <w:bottom w:val="none" w:sz="0" w:space="0" w:color="auto"/>
            <w:right w:val="none" w:sz="0" w:space="0" w:color="auto"/>
          </w:divBdr>
        </w:div>
        <w:div w:id="1450277520">
          <w:marLeft w:val="850"/>
          <w:marRight w:val="0"/>
          <w:marTop w:val="0"/>
          <w:marBottom w:val="0"/>
          <w:divBdr>
            <w:top w:val="none" w:sz="0" w:space="0" w:color="auto"/>
            <w:left w:val="none" w:sz="0" w:space="0" w:color="auto"/>
            <w:bottom w:val="none" w:sz="0" w:space="0" w:color="auto"/>
            <w:right w:val="none" w:sz="0" w:space="0" w:color="auto"/>
          </w:divBdr>
        </w:div>
        <w:div w:id="1925675613">
          <w:marLeft w:val="850"/>
          <w:marRight w:val="0"/>
          <w:marTop w:val="0"/>
          <w:marBottom w:val="0"/>
          <w:divBdr>
            <w:top w:val="none" w:sz="0" w:space="0" w:color="auto"/>
            <w:left w:val="none" w:sz="0" w:space="0" w:color="auto"/>
            <w:bottom w:val="none" w:sz="0" w:space="0" w:color="auto"/>
            <w:right w:val="none" w:sz="0" w:space="0" w:color="auto"/>
          </w:divBdr>
        </w:div>
        <w:div w:id="2106608521">
          <w:marLeft w:val="850"/>
          <w:marRight w:val="0"/>
          <w:marTop w:val="0"/>
          <w:marBottom w:val="0"/>
          <w:divBdr>
            <w:top w:val="none" w:sz="0" w:space="0" w:color="auto"/>
            <w:left w:val="none" w:sz="0" w:space="0" w:color="auto"/>
            <w:bottom w:val="none" w:sz="0" w:space="0" w:color="auto"/>
            <w:right w:val="none" w:sz="0" w:space="0" w:color="auto"/>
          </w:divBdr>
        </w:div>
        <w:div w:id="2136408754">
          <w:marLeft w:val="850"/>
          <w:marRight w:val="0"/>
          <w:marTop w:val="0"/>
          <w:marBottom w:val="0"/>
          <w:divBdr>
            <w:top w:val="none" w:sz="0" w:space="0" w:color="auto"/>
            <w:left w:val="none" w:sz="0" w:space="0" w:color="auto"/>
            <w:bottom w:val="none" w:sz="0" w:space="0" w:color="auto"/>
            <w:right w:val="none" w:sz="0" w:space="0" w:color="auto"/>
          </w:divBdr>
        </w:div>
      </w:divsChild>
    </w:div>
    <w:div w:id="904342552">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22303252">
      <w:bodyDiv w:val="1"/>
      <w:marLeft w:val="0"/>
      <w:marRight w:val="0"/>
      <w:marTop w:val="0"/>
      <w:marBottom w:val="0"/>
      <w:divBdr>
        <w:top w:val="none" w:sz="0" w:space="0" w:color="auto"/>
        <w:left w:val="none" w:sz="0" w:space="0" w:color="auto"/>
        <w:bottom w:val="none" w:sz="0" w:space="0" w:color="auto"/>
        <w:right w:val="none" w:sz="0" w:space="0" w:color="auto"/>
      </w:divBdr>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509112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87810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79457138">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12755644">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4720899">
      <w:bodyDiv w:val="1"/>
      <w:marLeft w:val="0"/>
      <w:marRight w:val="0"/>
      <w:marTop w:val="0"/>
      <w:marBottom w:val="0"/>
      <w:divBdr>
        <w:top w:val="none" w:sz="0" w:space="0" w:color="auto"/>
        <w:left w:val="none" w:sz="0" w:space="0" w:color="auto"/>
        <w:bottom w:val="none" w:sz="0" w:space="0" w:color="auto"/>
        <w:right w:val="none" w:sz="0" w:space="0" w:color="auto"/>
      </w:divBdr>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78404501">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089692159">
      <w:bodyDiv w:val="1"/>
      <w:marLeft w:val="0"/>
      <w:marRight w:val="0"/>
      <w:marTop w:val="0"/>
      <w:marBottom w:val="0"/>
      <w:divBdr>
        <w:top w:val="none" w:sz="0" w:space="0" w:color="auto"/>
        <w:left w:val="none" w:sz="0" w:space="0" w:color="auto"/>
        <w:bottom w:val="none" w:sz="0" w:space="0" w:color="auto"/>
        <w:right w:val="none" w:sz="0" w:space="0" w:color="auto"/>
      </w:divBdr>
    </w:div>
    <w:div w:id="1093936131">
      <w:bodyDiv w:val="1"/>
      <w:marLeft w:val="0"/>
      <w:marRight w:val="0"/>
      <w:marTop w:val="0"/>
      <w:marBottom w:val="0"/>
      <w:divBdr>
        <w:top w:val="none" w:sz="0" w:space="0" w:color="auto"/>
        <w:left w:val="none" w:sz="0" w:space="0" w:color="auto"/>
        <w:bottom w:val="none" w:sz="0" w:space="0" w:color="auto"/>
        <w:right w:val="none" w:sz="0" w:space="0" w:color="auto"/>
      </w:divBdr>
      <w:divsChild>
        <w:div w:id="23559089">
          <w:marLeft w:val="850"/>
          <w:marRight w:val="0"/>
          <w:marTop w:val="53"/>
          <w:marBottom w:val="0"/>
          <w:divBdr>
            <w:top w:val="none" w:sz="0" w:space="0" w:color="auto"/>
            <w:left w:val="none" w:sz="0" w:space="0" w:color="auto"/>
            <w:bottom w:val="none" w:sz="0" w:space="0" w:color="auto"/>
            <w:right w:val="none" w:sz="0" w:space="0" w:color="auto"/>
          </w:divBdr>
        </w:div>
        <w:div w:id="127865946">
          <w:marLeft w:val="994"/>
          <w:marRight w:val="0"/>
          <w:marTop w:val="53"/>
          <w:marBottom w:val="0"/>
          <w:divBdr>
            <w:top w:val="none" w:sz="0" w:space="0" w:color="auto"/>
            <w:left w:val="none" w:sz="0" w:space="0" w:color="auto"/>
            <w:bottom w:val="none" w:sz="0" w:space="0" w:color="auto"/>
            <w:right w:val="none" w:sz="0" w:space="0" w:color="auto"/>
          </w:divBdr>
        </w:div>
        <w:div w:id="203492284">
          <w:marLeft w:val="994"/>
          <w:marRight w:val="0"/>
          <w:marTop w:val="53"/>
          <w:marBottom w:val="0"/>
          <w:divBdr>
            <w:top w:val="none" w:sz="0" w:space="0" w:color="auto"/>
            <w:left w:val="none" w:sz="0" w:space="0" w:color="auto"/>
            <w:bottom w:val="none" w:sz="0" w:space="0" w:color="auto"/>
            <w:right w:val="none" w:sz="0" w:space="0" w:color="auto"/>
          </w:divBdr>
        </w:div>
        <w:div w:id="274944178">
          <w:marLeft w:val="994"/>
          <w:marRight w:val="0"/>
          <w:marTop w:val="53"/>
          <w:marBottom w:val="0"/>
          <w:divBdr>
            <w:top w:val="none" w:sz="0" w:space="0" w:color="auto"/>
            <w:left w:val="none" w:sz="0" w:space="0" w:color="auto"/>
            <w:bottom w:val="none" w:sz="0" w:space="0" w:color="auto"/>
            <w:right w:val="none" w:sz="0" w:space="0" w:color="auto"/>
          </w:divBdr>
        </w:div>
        <w:div w:id="456796142">
          <w:marLeft w:val="850"/>
          <w:marRight w:val="0"/>
          <w:marTop w:val="53"/>
          <w:marBottom w:val="0"/>
          <w:divBdr>
            <w:top w:val="none" w:sz="0" w:space="0" w:color="auto"/>
            <w:left w:val="none" w:sz="0" w:space="0" w:color="auto"/>
            <w:bottom w:val="none" w:sz="0" w:space="0" w:color="auto"/>
            <w:right w:val="none" w:sz="0" w:space="0" w:color="auto"/>
          </w:divBdr>
        </w:div>
        <w:div w:id="883371948">
          <w:marLeft w:val="994"/>
          <w:marRight w:val="0"/>
          <w:marTop w:val="53"/>
          <w:marBottom w:val="0"/>
          <w:divBdr>
            <w:top w:val="none" w:sz="0" w:space="0" w:color="auto"/>
            <w:left w:val="none" w:sz="0" w:space="0" w:color="auto"/>
            <w:bottom w:val="none" w:sz="0" w:space="0" w:color="auto"/>
            <w:right w:val="none" w:sz="0" w:space="0" w:color="auto"/>
          </w:divBdr>
        </w:div>
        <w:div w:id="987785282">
          <w:marLeft w:val="850"/>
          <w:marRight w:val="0"/>
          <w:marTop w:val="53"/>
          <w:marBottom w:val="0"/>
          <w:divBdr>
            <w:top w:val="none" w:sz="0" w:space="0" w:color="auto"/>
            <w:left w:val="none" w:sz="0" w:space="0" w:color="auto"/>
            <w:bottom w:val="none" w:sz="0" w:space="0" w:color="auto"/>
            <w:right w:val="none" w:sz="0" w:space="0" w:color="auto"/>
          </w:divBdr>
        </w:div>
        <w:div w:id="1174691005">
          <w:marLeft w:val="850"/>
          <w:marRight w:val="0"/>
          <w:marTop w:val="53"/>
          <w:marBottom w:val="0"/>
          <w:divBdr>
            <w:top w:val="none" w:sz="0" w:space="0" w:color="auto"/>
            <w:left w:val="none" w:sz="0" w:space="0" w:color="auto"/>
            <w:bottom w:val="none" w:sz="0" w:space="0" w:color="auto"/>
            <w:right w:val="none" w:sz="0" w:space="0" w:color="auto"/>
          </w:divBdr>
        </w:div>
        <w:div w:id="1258250748">
          <w:marLeft w:val="994"/>
          <w:marRight w:val="0"/>
          <w:marTop w:val="53"/>
          <w:marBottom w:val="0"/>
          <w:divBdr>
            <w:top w:val="none" w:sz="0" w:space="0" w:color="auto"/>
            <w:left w:val="none" w:sz="0" w:space="0" w:color="auto"/>
            <w:bottom w:val="none" w:sz="0" w:space="0" w:color="auto"/>
            <w:right w:val="none" w:sz="0" w:space="0" w:color="auto"/>
          </w:divBdr>
        </w:div>
        <w:div w:id="1303533906">
          <w:marLeft w:val="994"/>
          <w:marRight w:val="0"/>
          <w:marTop w:val="53"/>
          <w:marBottom w:val="0"/>
          <w:divBdr>
            <w:top w:val="none" w:sz="0" w:space="0" w:color="auto"/>
            <w:left w:val="none" w:sz="0" w:space="0" w:color="auto"/>
            <w:bottom w:val="none" w:sz="0" w:space="0" w:color="auto"/>
            <w:right w:val="none" w:sz="0" w:space="0" w:color="auto"/>
          </w:divBdr>
        </w:div>
        <w:div w:id="1379941159">
          <w:marLeft w:val="994"/>
          <w:marRight w:val="0"/>
          <w:marTop w:val="53"/>
          <w:marBottom w:val="0"/>
          <w:divBdr>
            <w:top w:val="none" w:sz="0" w:space="0" w:color="auto"/>
            <w:left w:val="none" w:sz="0" w:space="0" w:color="auto"/>
            <w:bottom w:val="none" w:sz="0" w:space="0" w:color="auto"/>
            <w:right w:val="none" w:sz="0" w:space="0" w:color="auto"/>
          </w:divBdr>
        </w:div>
        <w:div w:id="1467502644">
          <w:marLeft w:val="850"/>
          <w:marRight w:val="0"/>
          <w:marTop w:val="53"/>
          <w:marBottom w:val="0"/>
          <w:divBdr>
            <w:top w:val="none" w:sz="0" w:space="0" w:color="auto"/>
            <w:left w:val="none" w:sz="0" w:space="0" w:color="auto"/>
            <w:bottom w:val="none" w:sz="0" w:space="0" w:color="auto"/>
            <w:right w:val="none" w:sz="0" w:space="0" w:color="auto"/>
          </w:divBdr>
        </w:div>
        <w:div w:id="1797063438">
          <w:marLeft w:val="994"/>
          <w:marRight w:val="0"/>
          <w:marTop w:val="53"/>
          <w:marBottom w:val="0"/>
          <w:divBdr>
            <w:top w:val="none" w:sz="0" w:space="0" w:color="auto"/>
            <w:left w:val="none" w:sz="0" w:space="0" w:color="auto"/>
            <w:bottom w:val="none" w:sz="0" w:space="0" w:color="auto"/>
            <w:right w:val="none" w:sz="0" w:space="0" w:color="auto"/>
          </w:divBdr>
        </w:div>
        <w:div w:id="1854879694">
          <w:marLeft w:val="994"/>
          <w:marRight w:val="0"/>
          <w:marTop w:val="53"/>
          <w:marBottom w:val="0"/>
          <w:divBdr>
            <w:top w:val="none" w:sz="0" w:space="0" w:color="auto"/>
            <w:left w:val="none" w:sz="0" w:space="0" w:color="auto"/>
            <w:bottom w:val="none" w:sz="0" w:space="0" w:color="auto"/>
            <w:right w:val="none" w:sz="0" w:space="0" w:color="auto"/>
          </w:divBdr>
        </w:div>
        <w:div w:id="1867988248">
          <w:marLeft w:val="994"/>
          <w:marRight w:val="0"/>
          <w:marTop w:val="53"/>
          <w:marBottom w:val="0"/>
          <w:divBdr>
            <w:top w:val="none" w:sz="0" w:space="0" w:color="auto"/>
            <w:left w:val="none" w:sz="0" w:space="0" w:color="auto"/>
            <w:bottom w:val="none" w:sz="0" w:space="0" w:color="auto"/>
            <w:right w:val="none" w:sz="0" w:space="0" w:color="auto"/>
          </w:divBdr>
        </w:div>
        <w:div w:id="1963537667">
          <w:marLeft w:val="994"/>
          <w:marRight w:val="0"/>
          <w:marTop w:val="53"/>
          <w:marBottom w:val="0"/>
          <w:divBdr>
            <w:top w:val="none" w:sz="0" w:space="0" w:color="auto"/>
            <w:left w:val="none" w:sz="0" w:space="0" w:color="auto"/>
            <w:bottom w:val="none" w:sz="0" w:space="0" w:color="auto"/>
            <w:right w:val="none" w:sz="0" w:space="0" w:color="auto"/>
          </w:divBdr>
        </w:div>
        <w:div w:id="1996257033">
          <w:marLeft w:val="850"/>
          <w:marRight w:val="0"/>
          <w:marTop w:val="53"/>
          <w:marBottom w:val="0"/>
          <w:divBdr>
            <w:top w:val="none" w:sz="0" w:space="0" w:color="auto"/>
            <w:left w:val="none" w:sz="0" w:space="0" w:color="auto"/>
            <w:bottom w:val="none" w:sz="0" w:space="0" w:color="auto"/>
            <w:right w:val="none" w:sz="0" w:space="0" w:color="auto"/>
          </w:divBdr>
        </w:div>
        <w:div w:id="2111314240">
          <w:marLeft w:val="850"/>
          <w:marRight w:val="0"/>
          <w:marTop w:val="53"/>
          <w:marBottom w:val="0"/>
          <w:divBdr>
            <w:top w:val="none" w:sz="0" w:space="0" w:color="auto"/>
            <w:left w:val="none" w:sz="0" w:space="0" w:color="auto"/>
            <w:bottom w:val="none" w:sz="0" w:space="0" w:color="auto"/>
            <w:right w:val="none" w:sz="0" w:space="0" w:color="auto"/>
          </w:divBdr>
        </w:div>
      </w:divsChild>
    </w:div>
    <w:div w:id="1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3939510">
          <w:marLeft w:val="1123"/>
          <w:marRight w:val="0"/>
          <w:marTop w:val="53"/>
          <w:marBottom w:val="0"/>
          <w:divBdr>
            <w:top w:val="none" w:sz="0" w:space="0" w:color="auto"/>
            <w:left w:val="none" w:sz="0" w:space="0" w:color="auto"/>
            <w:bottom w:val="none" w:sz="0" w:space="0" w:color="auto"/>
            <w:right w:val="none" w:sz="0" w:space="0" w:color="auto"/>
          </w:divBdr>
        </w:div>
        <w:div w:id="209269965">
          <w:marLeft w:val="1123"/>
          <w:marRight w:val="0"/>
          <w:marTop w:val="53"/>
          <w:marBottom w:val="0"/>
          <w:divBdr>
            <w:top w:val="none" w:sz="0" w:space="0" w:color="auto"/>
            <w:left w:val="none" w:sz="0" w:space="0" w:color="auto"/>
            <w:bottom w:val="none" w:sz="0" w:space="0" w:color="auto"/>
            <w:right w:val="none" w:sz="0" w:space="0" w:color="auto"/>
          </w:divBdr>
        </w:div>
        <w:div w:id="272984970">
          <w:marLeft w:val="850"/>
          <w:marRight w:val="0"/>
          <w:marTop w:val="53"/>
          <w:marBottom w:val="0"/>
          <w:divBdr>
            <w:top w:val="none" w:sz="0" w:space="0" w:color="auto"/>
            <w:left w:val="none" w:sz="0" w:space="0" w:color="auto"/>
            <w:bottom w:val="none" w:sz="0" w:space="0" w:color="auto"/>
            <w:right w:val="none" w:sz="0" w:space="0" w:color="auto"/>
          </w:divBdr>
        </w:div>
        <w:div w:id="482889029">
          <w:marLeft w:val="850"/>
          <w:marRight w:val="0"/>
          <w:marTop w:val="53"/>
          <w:marBottom w:val="0"/>
          <w:divBdr>
            <w:top w:val="none" w:sz="0" w:space="0" w:color="auto"/>
            <w:left w:val="none" w:sz="0" w:space="0" w:color="auto"/>
            <w:bottom w:val="none" w:sz="0" w:space="0" w:color="auto"/>
            <w:right w:val="none" w:sz="0" w:space="0" w:color="auto"/>
          </w:divBdr>
        </w:div>
        <w:div w:id="670913418">
          <w:marLeft w:val="1123"/>
          <w:marRight w:val="0"/>
          <w:marTop w:val="53"/>
          <w:marBottom w:val="0"/>
          <w:divBdr>
            <w:top w:val="none" w:sz="0" w:space="0" w:color="auto"/>
            <w:left w:val="none" w:sz="0" w:space="0" w:color="auto"/>
            <w:bottom w:val="none" w:sz="0" w:space="0" w:color="auto"/>
            <w:right w:val="none" w:sz="0" w:space="0" w:color="auto"/>
          </w:divBdr>
        </w:div>
        <w:div w:id="730467270">
          <w:marLeft w:val="850"/>
          <w:marRight w:val="0"/>
          <w:marTop w:val="53"/>
          <w:marBottom w:val="0"/>
          <w:divBdr>
            <w:top w:val="none" w:sz="0" w:space="0" w:color="auto"/>
            <w:left w:val="none" w:sz="0" w:space="0" w:color="auto"/>
            <w:bottom w:val="none" w:sz="0" w:space="0" w:color="auto"/>
            <w:right w:val="none" w:sz="0" w:space="0" w:color="auto"/>
          </w:divBdr>
        </w:div>
        <w:div w:id="1321158224">
          <w:marLeft w:val="1123"/>
          <w:marRight w:val="0"/>
          <w:marTop w:val="53"/>
          <w:marBottom w:val="0"/>
          <w:divBdr>
            <w:top w:val="none" w:sz="0" w:space="0" w:color="auto"/>
            <w:left w:val="none" w:sz="0" w:space="0" w:color="auto"/>
            <w:bottom w:val="none" w:sz="0" w:space="0" w:color="auto"/>
            <w:right w:val="none" w:sz="0" w:space="0" w:color="auto"/>
          </w:divBdr>
        </w:div>
        <w:div w:id="1654410568">
          <w:marLeft w:val="850"/>
          <w:marRight w:val="0"/>
          <w:marTop w:val="53"/>
          <w:marBottom w:val="0"/>
          <w:divBdr>
            <w:top w:val="none" w:sz="0" w:space="0" w:color="auto"/>
            <w:left w:val="none" w:sz="0" w:space="0" w:color="auto"/>
            <w:bottom w:val="none" w:sz="0" w:space="0" w:color="auto"/>
            <w:right w:val="none" w:sz="0" w:space="0" w:color="auto"/>
          </w:divBdr>
        </w:div>
      </w:divsChild>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14713638">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706">
      <w:bodyDiv w:val="1"/>
      <w:marLeft w:val="0"/>
      <w:marRight w:val="0"/>
      <w:marTop w:val="0"/>
      <w:marBottom w:val="0"/>
      <w:divBdr>
        <w:top w:val="none" w:sz="0" w:space="0" w:color="auto"/>
        <w:left w:val="none" w:sz="0" w:space="0" w:color="auto"/>
        <w:bottom w:val="none" w:sz="0" w:space="0" w:color="auto"/>
        <w:right w:val="none" w:sz="0" w:space="0" w:color="auto"/>
      </w:divBdr>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77230724">
      <w:bodyDiv w:val="1"/>
      <w:marLeft w:val="0"/>
      <w:marRight w:val="0"/>
      <w:marTop w:val="0"/>
      <w:marBottom w:val="0"/>
      <w:divBdr>
        <w:top w:val="none" w:sz="0" w:space="0" w:color="auto"/>
        <w:left w:val="none" w:sz="0" w:space="0" w:color="auto"/>
        <w:bottom w:val="none" w:sz="0" w:space="0" w:color="auto"/>
        <w:right w:val="none" w:sz="0" w:space="0" w:color="auto"/>
      </w:divBdr>
      <w:divsChild>
        <w:div w:id="2041856346">
          <w:marLeft w:val="850"/>
          <w:marRight w:val="0"/>
          <w:marTop w:val="0"/>
          <w:marBottom w:val="0"/>
          <w:divBdr>
            <w:top w:val="none" w:sz="0" w:space="0" w:color="auto"/>
            <w:left w:val="none" w:sz="0" w:space="0" w:color="auto"/>
            <w:bottom w:val="none" w:sz="0" w:space="0" w:color="auto"/>
            <w:right w:val="none" w:sz="0" w:space="0" w:color="auto"/>
          </w:divBdr>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53396970">
      <w:bodyDiv w:val="1"/>
      <w:marLeft w:val="0"/>
      <w:marRight w:val="0"/>
      <w:marTop w:val="0"/>
      <w:marBottom w:val="0"/>
      <w:divBdr>
        <w:top w:val="none" w:sz="0" w:space="0" w:color="auto"/>
        <w:left w:val="none" w:sz="0" w:space="0" w:color="auto"/>
        <w:bottom w:val="none" w:sz="0" w:space="0" w:color="auto"/>
        <w:right w:val="none" w:sz="0" w:space="0" w:color="auto"/>
      </w:divBdr>
    </w:div>
    <w:div w:id="1262840616">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79798631">
      <w:bodyDiv w:val="1"/>
      <w:marLeft w:val="0"/>
      <w:marRight w:val="0"/>
      <w:marTop w:val="0"/>
      <w:marBottom w:val="0"/>
      <w:divBdr>
        <w:top w:val="none" w:sz="0" w:space="0" w:color="auto"/>
        <w:left w:val="none" w:sz="0" w:space="0" w:color="auto"/>
        <w:bottom w:val="none" w:sz="0" w:space="0" w:color="auto"/>
        <w:right w:val="none" w:sz="0" w:space="0" w:color="auto"/>
      </w:divBdr>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12446634">
      <w:bodyDiv w:val="1"/>
      <w:marLeft w:val="0"/>
      <w:marRight w:val="0"/>
      <w:marTop w:val="0"/>
      <w:marBottom w:val="0"/>
      <w:divBdr>
        <w:top w:val="none" w:sz="0" w:space="0" w:color="auto"/>
        <w:left w:val="none" w:sz="0" w:space="0" w:color="auto"/>
        <w:bottom w:val="none" w:sz="0" w:space="0" w:color="auto"/>
        <w:right w:val="none" w:sz="0" w:space="0" w:color="auto"/>
      </w:divBdr>
    </w:div>
    <w:div w:id="1346859872">
      <w:bodyDiv w:val="1"/>
      <w:marLeft w:val="0"/>
      <w:marRight w:val="0"/>
      <w:marTop w:val="0"/>
      <w:marBottom w:val="0"/>
      <w:divBdr>
        <w:top w:val="none" w:sz="0" w:space="0" w:color="auto"/>
        <w:left w:val="none" w:sz="0" w:space="0" w:color="auto"/>
        <w:bottom w:val="none" w:sz="0" w:space="0" w:color="auto"/>
        <w:right w:val="none" w:sz="0" w:space="0" w:color="auto"/>
      </w:divBdr>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1625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697">
      <w:bodyDiv w:val="1"/>
      <w:marLeft w:val="0"/>
      <w:marRight w:val="0"/>
      <w:marTop w:val="0"/>
      <w:marBottom w:val="0"/>
      <w:divBdr>
        <w:top w:val="none" w:sz="0" w:space="0" w:color="auto"/>
        <w:left w:val="none" w:sz="0" w:space="0" w:color="auto"/>
        <w:bottom w:val="none" w:sz="0" w:space="0" w:color="auto"/>
        <w:right w:val="none" w:sz="0" w:space="0" w:color="auto"/>
      </w:divBdr>
    </w:div>
    <w:div w:id="1359311136">
      <w:bodyDiv w:val="1"/>
      <w:marLeft w:val="0"/>
      <w:marRight w:val="0"/>
      <w:marTop w:val="0"/>
      <w:marBottom w:val="0"/>
      <w:divBdr>
        <w:top w:val="none" w:sz="0" w:space="0" w:color="auto"/>
        <w:left w:val="none" w:sz="0" w:space="0" w:color="auto"/>
        <w:bottom w:val="none" w:sz="0" w:space="0" w:color="auto"/>
        <w:right w:val="none" w:sz="0" w:space="0" w:color="auto"/>
      </w:divBdr>
      <w:divsChild>
        <w:div w:id="242764177">
          <w:marLeft w:val="850"/>
          <w:marRight w:val="0"/>
          <w:marTop w:val="0"/>
          <w:marBottom w:val="0"/>
          <w:divBdr>
            <w:top w:val="none" w:sz="0" w:space="0" w:color="auto"/>
            <w:left w:val="none" w:sz="0" w:space="0" w:color="auto"/>
            <w:bottom w:val="none" w:sz="0" w:space="0" w:color="auto"/>
            <w:right w:val="none" w:sz="0" w:space="0" w:color="auto"/>
          </w:divBdr>
        </w:div>
        <w:div w:id="688797196">
          <w:marLeft w:val="850"/>
          <w:marRight w:val="0"/>
          <w:marTop w:val="0"/>
          <w:marBottom w:val="0"/>
          <w:divBdr>
            <w:top w:val="none" w:sz="0" w:space="0" w:color="auto"/>
            <w:left w:val="none" w:sz="0" w:space="0" w:color="auto"/>
            <w:bottom w:val="none" w:sz="0" w:space="0" w:color="auto"/>
            <w:right w:val="none" w:sz="0" w:space="0" w:color="auto"/>
          </w:divBdr>
        </w:div>
        <w:div w:id="1446388265">
          <w:marLeft w:val="850"/>
          <w:marRight w:val="0"/>
          <w:marTop w:val="0"/>
          <w:marBottom w:val="0"/>
          <w:divBdr>
            <w:top w:val="none" w:sz="0" w:space="0" w:color="auto"/>
            <w:left w:val="none" w:sz="0" w:space="0" w:color="auto"/>
            <w:bottom w:val="none" w:sz="0" w:space="0" w:color="auto"/>
            <w:right w:val="none" w:sz="0" w:space="0" w:color="auto"/>
          </w:divBdr>
        </w:div>
        <w:div w:id="1765761965">
          <w:marLeft w:val="850"/>
          <w:marRight w:val="0"/>
          <w:marTop w:val="0"/>
          <w:marBottom w:val="0"/>
          <w:divBdr>
            <w:top w:val="none" w:sz="0" w:space="0" w:color="auto"/>
            <w:left w:val="none" w:sz="0" w:space="0" w:color="auto"/>
            <w:bottom w:val="none" w:sz="0" w:space="0" w:color="auto"/>
            <w:right w:val="none" w:sz="0" w:space="0" w:color="auto"/>
          </w:divBdr>
        </w:div>
        <w:div w:id="1861774916">
          <w:marLeft w:val="850"/>
          <w:marRight w:val="0"/>
          <w:marTop w:val="0"/>
          <w:marBottom w:val="0"/>
          <w:divBdr>
            <w:top w:val="none" w:sz="0" w:space="0" w:color="auto"/>
            <w:left w:val="none" w:sz="0" w:space="0" w:color="auto"/>
            <w:bottom w:val="none" w:sz="0" w:space="0" w:color="auto"/>
            <w:right w:val="none" w:sz="0" w:space="0" w:color="auto"/>
          </w:divBdr>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149">
      <w:bodyDiv w:val="1"/>
      <w:marLeft w:val="0"/>
      <w:marRight w:val="0"/>
      <w:marTop w:val="0"/>
      <w:marBottom w:val="0"/>
      <w:divBdr>
        <w:top w:val="none" w:sz="0" w:space="0" w:color="auto"/>
        <w:left w:val="none" w:sz="0" w:space="0" w:color="auto"/>
        <w:bottom w:val="none" w:sz="0" w:space="0" w:color="auto"/>
        <w:right w:val="none" w:sz="0" w:space="0" w:color="auto"/>
      </w:divBdr>
    </w:div>
    <w:div w:id="1431966579">
      <w:bodyDiv w:val="1"/>
      <w:marLeft w:val="0"/>
      <w:marRight w:val="0"/>
      <w:marTop w:val="0"/>
      <w:marBottom w:val="0"/>
      <w:divBdr>
        <w:top w:val="none" w:sz="0" w:space="0" w:color="auto"/>
        <w:left w:val="none" w:sz="0" w:space="0" w:color="auto"/>
        <w:bottom w:val="none" w:sz="0" w:space="0" w:color="auto"/>
        <w:right w:val="none" w:sz="0" w:space="0" w:color="auto"/>
      </w:divBdr>
      <w:divsChild>
        <w:div w:id="293870526">
          <w:marLeft w:val="850"/>
          <w:marRight w:val="0"/>
          <w:marTop w:val="53"/>
          <w:marBottom w:val="0"/>
          <w:divBdr>
            <w:top w:val="none" w:sz="0" w:space="0" w:color="auto"/>
            <w:left w:val="none" w:sz="0" w:space="0" w:color="auto"/>
            <w:bottom w:val="none" w:sz="0" w:space="0" w:color="auto"/>
            <w:right w:val="none" w:sz="0" w:space="0" w:color="auto"/>
          </w:divBdr>
        </w:div>
        <w:div w:id="1268541486">
          <w:marLeft w:val="850"/>
          <w:marRight w:val="0"/>
          <w:marTop w:val="53"/>
          <w:marBottom w:val="0"/>
          <w:divBdr>
            <w:top w:val="none" w:sz="0" w:space="0" w:color="auto"/>
            <w:left w:val="none" w:sz="0" w:space="0" w:color="auto"/>
            <w:bottom w:val="none" w:sz="0" w:space="0" w:color="auto"/>
            <w:right w:val="none" w:sz="0" w:space="0" w:color="auto"/>
          </w:divBdr>
        </w:div>
        <w:div w:id="1476217737">
          <w:marLeft w:val="850"/>
          <w:marRight w:val="0"/>
          <w:marTop w:val="53"/>
          <w:marBottom w:val="0"/>
          <w:divBdr>
            <w:top w:val="none" w:sz="0" w:space="0" w:color="auto"/>
            <w:left w:val="none" w:sz="0" w:space="0" w:color="auto"/>
            <w:bottom w:val="none" w:sz="0" w:space="0" w:color="auto"/>
            <w:right w:val="none" w:sz="0" w:space="0" w:color="auto"/>
          </w:divBdr>
        </w:div>
      </w:divsChild>
    </w:div>
    <w:div w:id="1457288879">
      <w:bodyDiv w:val="1"/>
      <w:marLeft w:val="0"/>
      <w:marRight w:val="0"/>
      <w:marTop w:val="0"/>
      <w:marBottom w:val="0"/>
      <w:divBdr>
        <w:top w:val="none" w:sz="0" w:space="0" w:color="auto"/>
        <w:left w:val="none" w:sz="0" w:space="0" w:color="auto"/>
        <w:bottom w:val="none" w:sz="0" w:space="0" w:color="auto"/>
        <w:right w:val="none" w:sz="0" w:space="0" w:color="auto"/>
      </w:divBdr>
      <w:divsChild>
        <w:div w:id="106705668">
          <w:marLeft w:val="994"/>
          <w:marRight w:val="0"/>
          <w:marTop w:val="53"/>
          <w:marBottom w:val="0"/>
          <w:divBdr>
            <w:top w:val="none" w:sz="0" w:space="0" w:color="auto"/>
            <w:left w:val="none" w:sz="0" w:space="0" w:color="auto"/>
            <w:bottom w:val="none" w:sz="0" w:space="0" w:color="auto"/>
            <w:right w:val="none" w:sz="0" w:space="0" w:color="auto"/>
          </w:divBdr>
        </w:div>
        <w:div w:id="277103234">
          <w:marLeft w:val="994"/>
          <w:marRight w:val="0"/>
          <w:marTop w:val="53"/>
          <w:marBottom w:val="0"/>
          <w:divBdr>
            <w:top w:val="none" w:sz="0" w:space="0" w:color="auto"/>
            <w:left w:val="none" w:sz="0" w:space="0" w:color="auto"/>
            <w:bottom w:val="none" w:sz="0" w:space="0" w:color="auto"/>
            <w:right w:val="none" w:sz="0" w:space="0" w:color="auto"/>
          </w:divBdr>
        </w:div>
        <w:div w:id="321979885">
          <w:marLeft w:val="994"/>
          <w:marRight w:val="0"/>
          <w:marTop w:val="53"/>
          <w:marBottom w:val="0"/>
          <w:divBdr>
            <w:top w:val="none" w:sz="0" w:space="0" w:color="auto"/>
            <w:left w:val="none" w:sz="0" w:space="0" w:color="auto"/>
            <w:bottom w:val="none" w:sz="0" w:space="0" w:color="auto"/>
            <w:right w:val="none" w:sz="0" w:space="0" w:color="auto"/>
          </w:divBdr>
        </w:div>
        <w:div w:id="338196804">
          <w:marLeft w:val="850"/>
          <w:marRight w:val="0"/>
          <w:marTop w:val="53"/>
          <w:marBottom w:val="0"/>
          <w:divBdr>
            <w:top w:val="none" w:sz="0" w:space="0" w:color="auto"/>
            <w:left w:val="none" w:sz="0" w:space="0" w:color="auto"/>
            <w:bottom w:val="none" w:sz="0" w:space="0" w:color="auto"/>
            <w:right w:val="none" w:sz="0" w:space="0" w:color="auto"/>
          </w:divBdr>
        </w:div>
        <w:div w:id="343484706">
          <w:marLeft w:val="850"/>
          <w:marRight w:val="0"/>
          <w:marTop w:val="53"/>
          <w:marBottom w:val="0"/>
          <w:divBdr>
            <w:top w:val="none" w:sz="0" w:space="0" w:color="auto"/>
            <w:left w:val="none" w:sz="0" w:space="0" w:color="auto"/>
            <w:bottom w:val="none" w:sz="0" w:space="0" w:color="auto"/>
            <w:right w:val="none" w:sz="0" w:space="0" w:color="auto"/>
          </w:divBdr>
        </w:div>
        <w:div w:id="430006309">
          <w:marLeft w:val="994"/>
          <w:marRight w:val="0"/>
          <w:marTop w:val="53"/>
          <w:marBottom w:val="0"/>
          <w:divBdr>
            <w:top w:val="none" w:sz="0" w:space="0" w:color="auto"/>
            <w:left w:val="none" w:sz="0" w:space="0" w:color="auto"/>
            <w:bottom w:val="none" w:sz="0" w:space="0" w:color="auto"/>
            <w:right w:val="none" w:sz="0" w:space="0" w:color="auto"/>
          </w:divBdr>
        </w:div>
        <w:div w:id="636494938">
          <w:marLeft w:val="850"/>
          <w:marRight w:val="0"/>
          <w:marTop w:val="53"/>
          <w:marBottom w:val="0"/>
          <w:divBdr>
            <w:top w:val="none" w:sz="0" w:space="0" w:color="auto"/>
            <w:left w:val="none" w:sz="0" w:space="0" w:color="auto"/>
            <w:bottom w:val="none" w:sz="0" w:space="0" w:color="auto"/>
            <w:right w:val="none" w:sz="0" w:space="0" w:color="auto"/>
          </w:divBdr>
        </w:div>
        <w:div w:id="957640731">
          <w:marLeft w:val="994"/>
          <w:marRight w:val="0"/>
          <w:marTop w:val="53"/>
          <w:marBottom w:val="0"/>
          <w:divBdr>
            <w:top w:val="none" w:sz="0" w:space="0" w:color="auto"/>
            <w:left w:val="none" w:sz="0" w:space="0" w:color="auto"/>
            <w:bottom w:val="none" w:sz="0" w:space="0" w:color="auto"/>
            <w:right w:val="none" w:sz="0" w:space="0" w:color="auto"/>
          </w:divBdr>
        </w:div>
        <w:div w:id="997148811">
          <w:marLeft w:val="994"/>
          <w:marRight w:val="0"/>
          <w:marTop w:val="53"/>
          <w:marBottom w:val="0"/>
          <w:divBdr>
            <w:top w:val="none" w:sz="0" w:space="0" w:color="auto"/>
            <w:left w:val="none" w:sz="0" w:space="0" w:color="auto"/>
            <w:bottom w:val="none" w:sz="0" w:space="0" w:color="auto"/>
            <w:right w:val="none" w:sz="0" w:space="0" w:color="auto"/>
          </w:divBdr>
        </w:div>
        <w:div w:id="1189375752">
          <w:marLeft w:val="994"/>
          <w:marRight w:val="0"/>
          <w:marTop w:val="53"/>
          <w:marBottom w:val="0"/>
          <w:divBdr>
            <w:top w:val="none" w:sz="0" w:space="0" w:color="auto"/>
            <w:left w:val="none" w:sz="0" w:space="0" w:color="auto"/>
            <w:bottom w:val="none" w:sz="0" w:space="0" w:color="auto"/>
            <w:right w:val="none" w:sz="0" w:space="0" w:color="auto"/>
          </w:divBdr>
        </w:div>
        <w:div w:id="1203247314">
          <w:marLeft w:val="850"/>
          <w:marRight w:val="0"/>
          <w:marTop w:val="53"/>
          <w:marBottom w:val="0"/>
          <w:divBdr>
            <w:top w:val="none" w:sz="0" w:space="0" w:color="auto"/>
            <w:left w:val="none" w:sz="0" w:space="0" w:color="auto"/>
            <w:bottom w:val="none" w:sz="0" w:space="0" w:color="auto"/>
            <w:right w:val="none" w:sz="0" w:space="0" w:color="auto"/>
          </w:divBdr>
        </w:div>
        <w:div w:id="1357655015">
          <w:marLeft w:val="850"/>
          <w:marRight w:val="0"/>
          <w:marTop w:val="53"/>
          <w:marBottom w:val="0"/>
          <w:divBdr>
            <w:top w:val="none" w:sz="0" w:space="0" w:color="auto"/>
            <w:left w:val="none" w:sz="0" w:space="0" w:color="auto"/>
            <w:bottom w:val="none" w:sz="0" w:space="0" w:color="auto"/>
            <w:right w:val="none" w:sz="0" w:space="0" w:color="auto"/>
          </w:divBdr>
        </w:div>
        <w:div w:id="1592355765">
          <w:marLeft w:val="994"/>
          <w:marRight w:val="0"/>
          <w:marTop w:val="53"/>
          <w:marBottom w:val="0"/>
          <w:divBdr>
            <w:top w:val="none" w:sz="0" w:space="0" w:color="auto"/>
            <w:left w:val="none" w:sz="0" w:space="0" w:color="auto"/>
            <w:bottom w:val="none" w:sz="0" w:space="0" w:color="auto"/>
            <w:right w:val="none" w:sz="0" w:space="0" w:color="auto"/>
          </w:divBdr>
        </w:div>
        <w:div w:id="1727338924">
          <w:marLeft w:val="850"/>
          <w:marRight w:val="0"/>
          <w:marTop w:val="53"/>
          <w:marBottom w:val="0"/>
          <w:divBdr>
            <w:top w:val="none" w:sz="0" w:space="0" w:color="auto"/>
            <w:left w:val="none" w:sz="0" w:space="0" w:color="auto"/>
            <w:bottom w:val="none" w:sz="0" w:space="0" w:color="auto"/>
            <w:right w:val="none" w:sz="0" w:space="0" w:color="auto"/>
          </w:divBdr>
        </w:div>
        <w:div w:id="1837530034">
          <w:marLeft w:val="850"/>
          <w:marRight w:val="0"/>
          <w:marTop w:val="53"/>
          <w:marBottom w:val="0"/>
          <w:divBdr>
            <w:top w:val="none" w:sz="0" w:space="0" w:color="auto"/>
            <w:left w:val="none" w:sz="0" w:space="0" w:color="auto"/>
            <w:bottom w:val="none" w:sz="0" w:space="0" w:color="auto"/>
            <w:right w:val="none" w:sz="0" w:space="0" w:color="auto"/>
          </w:divBdr>
        </w:div>
        <w:div w:id="1900702047">
          <w:marLeft w:val="850"/>
          <w:marRight w:val="0"/>
          <w:marTop w:val="53"/>
          <w:marBottom w:val="0"/>
          <w:divBdr>
            <w:top w:val="none" w:sz="0" w:space="0" w:color="auto"/>
            <w:left w:val="none" w:sz="0" w:space="0" w:color="auto"/>
            <w:bottom w:val="none" w:sz="0" w:space="0" w:color="auto"/>
            <w:right w:val="none" w:sz="0" w:space="0" w:color="auto"/>
          </w:divBdr>
        </w:div>
        <w:div w:id="1929846779">
          <w:marLeft w:val="850"/>
          <w:marRight w:val="0"/>
          <w:marTop w:val="53"/>
          <w:marBottom w:val="0"/>
          <w:divBdr>
            <w:top w:val="none" w:sz="0" w:space="0" w:color="auto"/>
            <w:left w:val="none" w:sz="0" w:space="0" w:color="auto"/>
            <w:bottom w:val="none" w:sz="0" w:space="0" w:color="auto"/>
            <w:right w:val="none" w:sz="0" w:space="0" w:color="auto"/>
          </w:divBdr>
        </w:div>
        <w:div w:id="1996104451">
          <w:marLeft w:val="850"/>
          <w:marRight w:val="0"/>
          <w:marTop w:val="53"/>
          <w:marBottom w:val="0"/>
          <w:divBdr>
            <w:top w:val="none" w:sz="0" w:space="0" w:color="auto"/>
            <w:left w:val="none" w:sz="0" w:space="0" w:color="auto"/>
            <w:bottom w:val="none" w:sz="0" w:space="0" w:color="auto"/>
            <w:right w:val="none" w:sz="0" w:space="0" w:color="auto"/>
          </w:divBdr>
        </w:div>
        <w:div w:id="2123301318">
          <w:marLeft w:val="850"/>
          <w:marRight w:val="0"/>
          <w:marTop w:val="53"/>
          <w:marBottom w:val="0"/>
          <w:divBdr>
            <w:top w:val="none" w:sz="0" w:space="0" w:color="auto"/>
            <w:left w:val="none" w:sz="0" w:space="0" w:color="auto"/>
            <w:bottom w:val="none" w:sz="0" w:space="0" w:color="auto"/>
            <w:right w:val="none" w:sz="0" w:space="0" w:color="auto"/>
          </w:divBdr>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66922960">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88208168">
      <w:bodyDiv w:val="1"/>
      <w:marLeft w:val="0"/>
      <w:marRight w:val="0"/>
      <w:marTop w:val="0"/>
      <w:marBottom w:val="0"/>
      <w:divBdr>
        <w:top w:val="none" w:sz="0" w:space="0" w:color="auto"/>
        <w:left w:val="none" w:sz="0" w:space="0" w:color="auto"/>
        <w:bottom w:val="none" w:sz="0" w:space="0" w:color="auto"/>
        <w:right w:val="none" w:sz="0" w:space="0" w:color="auto"/>
      </w:divBdr>
      <w:divsChild>
        <w:div w:id="152111800">
          <w:marLeft w:val="994"/>
          <w:marRight w:val="0"/>
          <w:marTop w:val="53"/>
          <w:marBottom w:val="0"/>
          <w:divBdr>
            <w:top w:val="none" w:sz="0" w:space="0" w:color="auto"/>
            <w:left w:val="none" w:sz="0" w:space="0" w:color="auto"/>
            <w:bottom w:val="none" w:sz="0" w:space="0" w:color="auto"/>
            <w:right w:val="none" w:sz="0" w:space="0" w:color="auto"/>
          </w:divBdr>
        </w:div>
        <w:div w:id="407263242">
          <w:marLeft w:val="994"/>
          <w:marRight w:val="0"/>
          <w:marTop w:val="53"/>
          <w:marBottom w:val="0"/>
          <w:divBdr>
            <w:top w:val="none" w:sz="0" w:space="0" w:color="auto"/>
            <w:left w:val="none" w:sz="0" w:space="0" w:color="auto"/>
            <w:bottom w:val="none" w:sz="0" w:space="0" w:color="auto"/>
            <w:right w:val="none" w:sz="0" w:space="0" w:color="auto"/>
          </w:divBdr>
        </w:div>
        <w:div w:id="777680263">
          <w:marLeft w:val="994"/>
          <w:marRight w:val="0"/>
          <w:marTop w:val="53"/>
          <w:marBottom w:val="0"/>
          <w:divBdr>
            <w:top w:val="none" w:sz="0" w:space="0" w:color="auto"/>
            <w:left w:val="none" w:sz="0" w:space="0" w:color="auto"/>
            <w:bottom w:val="none" w:sz="0" w:space="0" w:color="auto"/>
            <w:right w:val="none" w:sz="0" w:space="0" w:color="auto"/>
          </w:divBdr>
        </w:div>
        <w:div w:id="852643659">
          <w:marLeft w:val="850"/>
          <w:marRight w:val="0"/>
          <w:marTop w:val="53"/>
          <w:marBottom w:val="0"/>
          <w:divBdr>
            <w:top w:val="none" w:sz="0" w:space="0" w:color="auto"/>
            <w:left w:val="none" w:sz="0" w:space="0" w:color="auto"/>
            <w:bottom w:val="none" w:sz="0" w:space="0" w:color="auto"/>
            <w:right w:val="none" w:sz="0" w:space="0" w:color="auto"/>
          </w:divBdr>
        </w:div>
        <w:div w:id="863788601">
          <w:marLeft w:val="850"/>
          <w:marRight w:val="0"/>
          <w:marTop w:val="53"/>
          <w:marBottom w:val="0"/>
          <w:divBdr>
            <w:top w:val="none" w:sz="0" w:space="0" w:color="auto"/>
            <w:left w:val="none" w:sz="0" w:space="0" w:color="auto"/>
            <w:bottom w:val="none" w:sz="0" w:space="0" w:color="auto"/>
            <w:right w:val="none" w:sz="0" w:space="0" w:color="auto"/>
          </w:divBdr>
        </w:div>
        <w:div w:id="1333753767">
          <w:marLeft w:val="994"/>
          <w:marRight w:val="0"/>
          <w:marTop w:val="53"/>
          <w:marBottom w:val="0"/>
          <w:divBdr>
            <w:top w:val="none" w:sz="0" w:space="0" w:color="auto"/>
            <w:left w:val="none" w:sz="0" w:space="0" w:color="auto"/>
            <w:bottom w:val="none" w:sz="0" w:space="0" w:color="auto"/>
            <w:right w:val="none" w:sz="0" w:space="0" w:color="auto"/>
          </w:divBdr>
        </w:div>
        <w:div w:id="1419444243">
          <w:marLeft w:val="994"/>
          <w:marRight w:val="0"/>
          <w:marTop w:val="53"/>
          <w:marBottom w:val="0"/>
          <w:divBdr>
            <w:top w:val="none" w:sz="0" w:space="0" w:color="auto"/>
            <w:left w:val="none" w:sz="0" w:space="0" w:color="auto"/>
            <w:bottom w:val="none" w:sz="0" w:space="0" w:color="auto"/>
            <w:right w:val="none" w:sz="0" w:space="0" w:color="auto"/>
          </w:divBdr>
        </w:div>
        <w:div w:id="1795757996">
          <w:marLeft w:val="850"/>
          <w:marRight w:val="0"/>
          <w:marTop w:val="53"/>
          <w:marBottom w:val="0"/>
          <w:divBdr>
            <w:top w:val="none" w:sz="0" w:space="0" w:color="auto"/>
            <w:left w:val="none" w:sz="0" w:space="0" w:color="auto"/>
            <w:bottom w:val="none" w:sz="0" w:space="0" w:color="auto"/>
            <w:right w:val="none" w:sz="0" w:space="0" w:color="auto"/>
          </w:divBdr>
        </w:div>
      </w:divsChild>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1122313">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36505336">
      <w:bodyDiv w:val="1"/>
      <w:marLeft w:val="0"/>
      <w:marRight w:val="0"/>
      <w:marTop w:val="0"/>
      <w:marBottom w:val="0"/>
      <w:divBdr>
        <w:top w:val="none" w:sz="0" w:space="0" w:color="auto"/>
        <w:left w:val="none" w:sz="0" w:space="0" w:color="auto"/>
        <w:bottom w:val="none" w:sz="0" w:space="0" w:color="auto"/>
        <w:right w:val="none" w:sz="0" w:space="0" w:color="auto"/>
      </w:divBdr>
    </w:div>
    <w:div w:id="1537889334">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2254629">
      <w:bodyDiv w:val="1"/>
      <w:marLeft w:val="0"/>
      <w:marRight w:val="0"/>
      <w:marTop w:val="0"/>
      <w:marBottom w:val="0"/>
      <w:divBdr>
        <w:top w:val="none" w:sz="0" w:space="0" w:color="auto"/>
        <w:left w:val="none" w:sz="0" w:space="0" w:color="auto"/>
        <w:bottom w:val="none" w:sz="0" w:space="0" w:color="auto"/>
        <w:right w:val="none" w:sz="0" w:space="0" w:color="auto"/>
      </w:divBdr>
      <w:divsChild>
        <w:div w:id="306133729">
          <w:marLeft w:val="2880"/>
          <w:marRight w:val="0"/>
          <w:marTop w:val="53"/>
          <w:marBottom w:val="0"/>
          <w:divBdr>
            <w:top w:val="none" w:sz="0" w:space="0" w:color="auto"/>
            <w:left w:val="none" w:sz="0" w:space="0" w:color="auto"/>
            <w:bottom w:val="none" w:sz="0" w:space="0" w:color="auto"/>
            <w:right w:val="none" w:sz="0" w:space="0" w:color="auto"/>
          </w:divBdr>
        </w:div>
        <w:div w:id="407575850">
          <w:marLeft w:val="2880"/>
          <w:marRight w:val="0"/>
          <w:marTop w:val="53"/>
          <w:marBottom w:val="0"/>
          <w:divBdr>
            <w:top w:val="none" w:sz="0" w:space="0" w:color="auto"/>
            <w:left w:val="none" w:sz="0" w:space="0" w:color="auto"/>
            <w:bottom w:val="none" w:sz="0" w:space="0" w:color="auto"/>
            <w:right w:val="none" w:sz="0" w:space="0" w:color="auto"/>
          </w:divBdr>
        </w:div>
        <w:div w:id="670564412">
          <w:marLeft w:val="2880"/>
          <w:marRight w:val="0"/>
          <w:marTop w:val="53"/>
          <w:marBottom w:val="0"/>
          <w:divBdr>
            <w:top w:val="none" w:sz="0" w:space="0" w:color="auto"/>
            <w:left w:val="none" w:sz="0" w:space="0" w:color="auto"/>
            <w:bottom w:val="none" w:sz="0" w:space="0" w:color="auto"/>
            <w:right w:val="none" w:sz="0" w:space="0" w:color="auto"/>
          </w:divBdr>
        </w:div>
        <w:div w:id="1503348480">
          <w:marLeft w:val="2880"/>
          <w:marRight w:val="0"/>
          <w:marTop w:val="53"/>
          <w:marBottom w:val="0"/>
          <w:divBdr>
            <w:top w:val="none" w:sz="0" w:space="0" w:color="auto"/>
            <w:left w:val="none" w:sz="0" w:space="0" w:color="auto"/>
            <w:bottom w:val="none" w:sz="0" w:space="0" w:color="auto"/>
            <w:right w:val="none" w:sz="0" w:space="0" w:color="auto"/>
          </w:divBdr>
        </w:div>
        <w:div w:id="2103795864">
          <w:marLeft w:val="2880"/>
          <w:marRight w:val="0"/>
          <w:marTop w:val="53"/>
          <w:marBottom w:val="0"/>
          <w:divBdr>
            <w:top w:val="none" w:sz="0" w:space="0" w:color="auto"/>
            <w:left w:val="none" w:sz="0" w:space="0" w:color="auto"/>
            <w:bottom w:val="none" w:sz="0" w:space="0" w:color="auto"/>
            <w:right w:val="none" w:sz="0" w:space="0" w:color="auto"/>
          </w:divBdr>
        </w:div>
      </w:divsChild>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613056050">
      <w:bodyDiv w:val="1"/>
      <w:marLeft w:val="0"/>
      <w:marRight w:val="0"/>
      <w:marTop w:val="0"/>
      <w:marBottom w:val="0"/>
      <w:divBdr>
        <w:top w:val="none" w:sz="0" w:space="0" w:color="auto"/>
        <w:left w:val="none" w:sz="0" w:space="0" w:color="auto"/>
        <w:bottom w:val="none" w:sz="0" w:space="0" w:color="auto"/>
        <w:right w:val="none" w:sz="0" w:space="0" w:color="auto"/>
      </w:divBdr>
      <w:divsChild>
        <w:div w:id="288556037">
          <w:marLeft w:val="850"/>
          <w:marRight w:val="0"/>
          <w:marTop w:val="0"/>
          <w:marBottom w:val="0"/>
          <w:divBdr>
            <w:top w:val="none" w:sz="0" w:space="0" w:color="auto"/>
            <w:left w:val="none" w:sz="0" w:space="0" w:color="auto"/>
            <w:bottom w:val="none" w:sz="0" w:space="0" w:color="auto"/>
            <w:right w:val="none" w:sz="0" w:space="0" w:color="auto"/>
          </w:divBdr>
        </w:div>
        <w:div w:id="492725838">
          <w:marLeft w:val="850"/>
          <w:marRight w:val="0"/>
          <w:marTop w:val="0"/>
          <w:marBottom w:val="0"/>
          <w:divBdr>
            <w:top w:val="none" w:sz="0" w:space="0" w:color="auto"/>
            <w:left w:val="none" w:sz="0" w:space="0" w:color="auto"/>
            <w:bottom w:val="none" w:sz="0" w:space="0" w:color="auto"/>
            <w:right w:val="none" w:sz="0" w:space="0" w:color="auto"/>
          </w:divBdr>
        </w:div>
        <w:div w:id="493647364">
          <w:marLeft w:val="850"/>
          <w:marRight w:val="0"/>
          <w:marTop w:val="0"/>
          <w:marBottom w:val="0"/>
          <w:divBdr>
            <w:top w:val="none" w:sz="0" w:space="0" w:color="auto"/>
            <w:left w:val="none" w:sz="0" w:space="0" w:color="auto"/>
            <w:bottom w:val="none" w:sz="0" w:space="0" w:color="auto"/>
            <w:right w:val="none" w:sz="0" w:space="0" w:color="auto"/>
          </w:divBdr>
        </w:div>
        <w:div w:id="504907797">
          <w:marLeft w:val="850"/>
          <w:marRight w:val="0"/>
          <w:marTop w:val="0"/>
          <w:marBottom w:val="0"/>
          <w:divBdr>
            <w:top w:val="none" w:sz="0" w:space="0" w:color="auto"/>
            <w:left w:val="none" w:sz="0" w:space="0" w:color="auto"/>
            <w:bottom w:val="none" w:sz="0" w:space="0" w:color="auto"/>
            <w:right w:val="none" w:sz="0" w:space="0" w:color="auto"/>
          </w:divBdr>
        </w:div>
        <w:div w:id="523518079">
          <w:marLeft w:val="850"/>
          <w:marRight w:val="0"/>
          <w:marTop w:val="0"/>
          <w:marBottom w:val="0"/>
          <w:divBdr>
            <w:top w:val="none" w:sz="0" w:space="0" w:color="auto"/>
            <w:left w:val="none" w:sz="0" w:space="0" w:color="auto"/>
            <w:bottom w:val="none" w:sz="0" w:space="0" w:color="auto"/>
            <w:right w:val="none" w:sz="0" w:space="0" w:color="auto"/>
          </w:divBdr>
        </w:div>
        <w:div w:id="785395155">
          <w:marLeft w:val="850"/>
          <w:marRight w:val="0"/>
          <w:marTop w:val="0"/>
          <w:marBottom w:val="0"/>
          <w:divBdr>
            <w:top w:val="none" w:sz="0" w:space="0" w:color="auto"/>
            <w:left w:val="none" w:sz="0" w:space="0" w:color="auto"/>
            <w:bottom w:val="none" w:sz="0" w:space="0" w:color="auto"/>
            <w:right w:val="none" w:sz="0" w:space="0" w:color="auto"/>
          </w:divBdr>
        </w:div>
        <w:div w:id="860558523">
          <w:marLeft w:val="850"/>
          <w:marRight w:val="0"/>
          <w:marTop w:val="0"/>
          <w:marBottom w:val="0"/>
          <w:divBdr>
            <w:top w:val="none" w:sz="0" w:space="0" w:color="auto"/>
            <w:left w:val="none" w:sz="0" w:space="0" w:color="auto"/>
            <w:bottom w:val="none" w:sz="0" w:space="0" w:color="auto"/>
            <w:right w:val="none" w:sz="0" w:space="0" w:color="auto"/>
          </w:divBdr>
        </w:div>
        <w:div w:id="1250508879">
          <w:marLeft w:val="850"/>
          <w:marRight w:val="0"/>
          <w:marTop w:val="0"/>
          <w:marBottom w:val="0"/>
          <w:divBdr>
            <w:top w:val="none" w:sz="0" w:space="0" w:color="auto"/>
            <w:left w:val="none" w:sz="0" w:space="0" w:color="auto"/>
            <w:bottom w:val="none" w:sz="0" w:space="0" w:color="auto"/>
            <w:right w:val="none" w:sz="0" w:space="0" w:color="auto"/>
          </w:divBdr>
        </w:div>
        <w:div w:id="1386493815">
          <w:marLeft w:val="850"/>
          <w:marRight w:val="0"/>
          <w:marTop w:val="0"/>
          <w:marBottom w:val="0"/>
          <w:divBdr>
            <w:top w:val="none" w:sz="0" w:space="0" w:color="auto"/>
            <w:left w:val="none" w:sz="0" w:space="0" w:color="auto"/>
            <w:bottom w:val="none" w:sz="0" w:space="0" w:color="auto"/>
            <w:right w:val="none" w:sz="0" w:space="0" w:color="auto"/>
          </w:divBdr>
        </w:div>
        <w:div w:id="1520312205">
          <w:marLeft w:val="850"/>
          <w:marRight w:val="0"/>
          <w:marTop w:val="0"/>
          <w:marBottom w:val="0"/>
          <w:divBdr>
            <w:top w:val="none" w:sz="0" w:space="0" w:color="auto"/>
            <w:left w:val="none" w:sz="0" w:space="0" w:color="auto"/>
            <w:bottom w:val="none" w:sz="0" w:space="0" w:color="auto"/>
            <w:right w:val="none" w:sz="0" w:space="0" w:color="auto"/>
          </w:divBdr>
        </w:div>
        <w:div w:id="1617130952">
          <w:marLeft w:val="850"/>
          <w:marRight w:val="0"/>
          <w:marTop w:val="0"/>
          <w:marBottom w:val="0"/>
          <w:divBdr>
            <w:top w:val="none" w:sz="0" w:space="0" w:color="auto"/>
            <w:left w:val="none" w:sz="0" w:space="0" w:color="auto"/>
            <w:bottom w:val="none" w:sz="0" w:space="0" w:color="auto"/>
            <w:right w:val="none" w:sz="0" w:space="0" w:color="auto"/>
          </w:divBdr>
        </w:div>
        <w:div w:id="1638413474">
          <w:marLeft w:val="850"/>
          <w:marRight w:val="0"/>
          <w:marTop w:val="0"/>
          <w:marBottom w:val="0"/>
          <w:divBdr>
            <w:top w:val="none" w:sz="0" w:space="0" w:color="auto"/>
            <w:left w:val="none" w:sz="0" w:space="0" w:color="auto"/>
            <w:bottom w:val="none" w:sz="0" w:space="0" w:color="auto"/>
            <w:right w:val="none" w:sz="0" w:space="0" w:color="auto"/>
          </w:divBdr>
        </w:div>
        <w:div w:id="1650524431">
          <w:marLeft w:val="850"/>
          <w:marRight w:val="0"/>
          <w:marTop w:val="0"/>
          <w:marBottom w:val="0"/>
          <w:divBdr>
            <w:top w:val="none" w:sz="0" w:space="0" w:color="auto"/>
            <w:left w:val="none" w:sz="0" w:space="0" w:color="auto"/>
            <w:bottom w:val="none" w:sz="0" w:space="0" w:color="auto"/>
            <w:right w:val="none" w:sz="0" w:space="0" w:color="auto"/>
          </w:divBdr>
        </w:div>
        <w:div w:id="2073042122">
          <w:marLeft w:val="850"/>
          <w:marRight w:val="0"/>
          <w:marTop w:val="0"/>
          <w:marBottom w:val="0"/>
          <w:divBdr>
            <w:top w:val="none" w:sz="0" w:space="0" w:color="auto"/>
            <w:left w:val="none" w:sz="0" w:space="0" w:color="auto"/>
            <w:bottom w:val="none" w:sz="0" w:space="0" w:color="auto"/>
            <w:right w:val="none" w:sz="0" w:space="0" w:color="auto"/>
          </w:divBdr>
        </w:div>
        <w:div w:id="2100367907">
          <w:marLeft w:val="850"/>
          <w:marRight w:val="0"/>
          <w:marTop w:val="0"/>
          <w:marBottom w:val="0"/>
          <w:divBdr>
            <w:top w:val="none" w:sz="0" w:space="0" w:color="auto"/>
            <w:left w:val="none" w:sz="0" w:space="0" w:color="auto"/>
            <w:bottom w:val="none" w:sz="0" w:space="0" w:color="auto"/>
            <w:right w:val="none" w:sz="0" w:space="0" w:color="auto"/>
          </w:divBdr>
        </w:div>
      </w:divsChild>
    </w:div>
    <w:div w:id="1637837987">
      <w:bodyDiv w:val="1"/>
      <w:marLeft w:val="0"/>
      <w:marRight w:val="0"/>
      <w:marTop w:val="0"/>
      <w:marBottom w:val="0"/>
      <w:divBdr>
        <w:top w:val="none" w:sz="0" w:space="0" w:color="auto"/>
        <w:left w:val="none" w:sz="0" w:space="0" w:color="auto"/>
        <w:bottom w:val="none" w:sz="0" w:space="0" w:color="auto"/>
        <w:right w:val="none" w:sz="0" w:space="0" w:color="auto"/>
      </w:divBdr>
    </w:div>
    <w:div w:id="1641809080">
      <w:bodyDiv w:val="1"/>
      <w:marLeft w:val="0"/>
      <w:marRight w:val="0"/>
      <w:marTop w:val="0"/>
      <w:marBottom w:val="0"/>
      <w:divBdr>
        <w:top w:val="none" w:sz="0" w:space="0" w:color="auto"/>
        <w:left w:val="none" w:sz="0" w:space="0" w:color="auto"/>
        <w:bottom w:val="none" w:sz="0" w:space="0" w:color="auto"/>
        <w:right w:val="none" w:sz="0" w:space="0" w:color="auto"/>
      </w:divBdr>
    </w:div>
    <w:div w:id="1659578632">
      <w:bodyDiv w:val="1"/>
      <w:marLeft w:val="0"/>
      <w:marRight w:val="0"/>
      <w:marTop w:val="0"/>
      <w:marBottom w:val="0"/>
      <w:divBdr>
        <w:top w:val="none" w:sz="0" w:space="0" w:color="auto"/>
        <w:left w:val="none" w:sz="0" w:space="0" w:color="auto"/>
        <w:bottom w:val="none" w:sz="0" w:space="0" w:color="auto"/>
        <w:right w:val="none" w:sz="0" w:space="0" w:color="auto"/>
      </w:divBdr>
    </w:div>
    <w:div w:id="1680161322">
      <w:bodyDiv w:val="1"/>
      <w:marLeft w:val="0"/>
      <w:marRight w:val="0"/>
      <w:marTop w:val="0"/>
      <w:marBottom w:val="0"/>
      <w:divBdr>
        <w:top w:val="none" w:sz="0" w:space="0" w:color="auto"/>
        <w:left w:val="none" w:sz="0" w:space="0" w:color="auto"/>
        <w:bottom w:val="none" w:sz="0" w:space="0" w:color="auto"/>
        <w:right w:val="none" w:sz="0" w:space="0" w:color="auto"/>
      </w:divBdr>
    </w:div>
    <w:div w:id="1696886764">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106">
      <w:bodyDiv w:val="1"/>
      <w:marLeft w:val="0"/>
      <w:marRight w:val="0"/>
      <w:marTop w:val="0"/>
      <w:marBottom w:val="0"/>
      <w:divBdr>
        <w:top w:val="none" w:sz="0" w:space="0" w:color="auto"/>
        <w:left w:val="none" w:sz="0" w:space="0" w:color="auto"/>
        <w:bottom w:val="none" w:sz="0" w:space="0" w:color="auto"/>
        <w:right w:val="none" w:sz="0" w:space="0" w:color="auto"/>
      </w:divBdr>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8086">
      <w:bodyDiv w:val="1"/>
      <w:marLeft w:val="0"/>
      <w:marRight w:val="0"/>
      <w:marTop w:val="0"/>
      <w:marBottom w:val="0"/>
      <w:divBdr>
        <w:top w:val="none" w:sz="0" w:space="0" w:color="auto"/>
        <w:left w:val="none" w:sz="0" w:space="0" w:color="auto"/>
        <w:bottom w:val="none" w:sz="0" w:space="0" w:color="auto"/>
        <w:right w:val="none" w:sz="0" w:space="0" w:color="auto"/>
      </w:divBdr>
    </w:div>
    <w:div w:id="1730230861">
      <w:bodyDiv w:val="1"/>
      <w:marLeft w:val="0"/>
      <w:marRight w:val="0"/>
      <w:marTop w:val="0"/>
      <w:marBottom w:val="0"/>
      <w:divBdr>
        <w:top w:val="none" w:sz="0" w:space="0" w:color="auto"/>
        <w:left w:val="none" w:sz="0" w:space="0" w:color="auto"/>
        <w:bottom w:val="none" w:sz="0" w:space="0" w:color="auto"/>
        <w:right w:val="none" w:sz="0" w:space="0" w:color="auto"/>
      </w:divBdr>
    </w:div>
    <w:div w:id="1730572840">
      <w:bodyDiv w:val="1"/>
      <w:marLeft w:val="0"/>
      <w:marRight w:val="0"/>
      <w:marTop w:val="0"/>
      <w:marBottom w:val="0"/>
      <w:divBdr>
        <w:top w:val="none" w:sz="0" w:space="0" w:color="auto"/>
        <w:left w:val="none" w:sz="0" w:space="0" w:color="auto"/>
        <w:bottom w:val="none" w:sz="0" w:space="0" w:color="auto"/>
        <w:right w:val="none" w:sz="0" w:space="0" w:color="auto"/>
      </w:divBdr>
    </w:div>
    <w:div w:id="1731266482">
      <w:bodyDiv w:val="1"/>
      <w:marLeft w:val="0"/>
      <w:marRight w:val="0"/>
      <w:marTop w:val="0"/>
      <w:marBottom w:val="0"/>
      <w:divBdr>
        <w:top w:val="none" w:sz="0" w:space="0" w:color="auto"/>
        <w:left w:val="none" w:sz="0" w:space="0" w:color="auto"/>
        <w:bottom w:val="none" w:sz="0" w:space="0" w:color="auto"/>
        <w:right w:val="none" w:sz="0" w:space="0" w:color="auto"/>
      </w:divBdr>
      <w:divsChild>
        <w:div w:id="605843389">
          <w:marLeft w:val="850"/>
          <w:marRight w:val="0"/>
          <w:marTop w:val="53"/>
          <w:marBottom w:val="0"/>
          <w:divBdr>
            <w:top w:val="none" w:sz="0" w:space="0" w:color="auto"/>
            <w:left w:val="none" w:sz="0" w:space="0" w:color="auto"/>
            <w:bottom w:val="none" w:sz="0" w:space="0" w:color="auto"/>
            <w:right w:val="none" w:sz="0" w:space="0" w:color="auto"/>
          </w:divBdr>
        </w:div>
        <w:div w:id="701788951">
          <w:marLeft w:val="850"/>
          <w:marRight w:val="0"/>
          <w:marTop w:val="53"/>
          <w:marBottom w:val="0"/>
          <w:divBdr>
            <w:top w:val="none" w:sz="0" w:space="0" w:color="auto"/>
            <w:left w:val="none" w:sz="0" w:space="0" w:color="auto"/>
            <w:bottom w:val="none" w:sz="0" w:space="0" w:color="auto"/>
            <w:right w:val="none" w:sz="0" w:space="0" w:color="auto"/>
          </w:divBdr>
        </w:div>
        <w:div w:id="808864500">
          <w:marLeft w:val="850"/>
          <w:marRight w:val="0"/>
          <w:marTop w:val="53"/>
          <w:marBottom w:val="0"/>
          <w:divBdr>
            <w:top w:val="none" w:sz="0" w:space="0" w:color="auto"/>
            <w:left w:val="none" w:sz="0" w:space="0" w:color="auto"/>
            <w:bottom w:val="none" w:sz="0" w:space="0" w:color="auto"/>
            <w:right w:val="none" w:sz="0" w:space="0" w:color="auto"/>
          </w:divBdr>
        </w:div>
        <w:div w:id="964651986">
          <w:marLeft w:val="850"/>
          <w:marRight w:val="0"/>
          <w:marTop w:val="53"/>
          <w:marBottom w:val="0"/>
          <w:divBdr>
            <w:top w:val="none" w:sz="0" w:space="0" w:color="auto"/>
            <w:left w:val="none" w:sz="0" w:space="0" w:color="auto"/>
            <w:bottom w:val="none" w:sz="0" w:space="0" w:color="auto"/>
            <w:right w:val="none" w:sz="0" w:space="0" w:color="auto"/>
          </w:divBdr>
        </w:div>
        <w:div w:id="1244489553">
          <w:marLeft w:val="850"/>
          <w:marRight w:val="0"/>
          <w:marTop w:val="53"/>
          <w:marBottom w:val="0"/>
          <w:divBdr>
            <w:top w:val="none" w:sz="0" w:space="0" w:color="auto"/>
            <w:left w:val="none" w:sz="0" w:space="0" w:color="auto"/>
            <w:bottom w:val="none" w:sz="0" w:space="0" w:color="auto"/>
            <w:right w:val="none" w:sz="0" w:space="0" w:color="auto"/>
          </w:divBdr>
        </w:div>
        <w:div w:id="1273168921">
          <w:marLeft w:val="850"/>
          <w:marRight w:val="0"/>
          <w:marTop w:val="53"/>
          <w:marBottom w:val="0"/>
          <w:divBdr>
            <w:top w:val="none" w:sz="0" w:space="0" w:color="auto"/>
            <w:left w:val="none" w:sz="0" w:space="0" w:color="auto"/>
            <w:bottom w:val="none" w:sz="0" w:space="0" w:color="auto"/>
            <w:right w:val="none" w:sz="0" w:space="0" w:color="auto"/>
          </w:divBdr>
        </w:div>
        <w:div w:id="1418284746">
          <w:marLeft w:val="850"/>
          <w:marRight w:val="0"/>
          <w:marTop w:val="53"/>
          <w:marBottom w:val="0"/>
          <w:divBdr>
            <w:top w:val="none" w:sz="0" w:space="0" w:color="auto"/>
            <w:left w:val="none" w:sz="0" w:space="0" w:color="auto"/>
            <w:bottom w:val="none" w:sz="0" w:space="0" w:color="auto"/>
            <w:right w:val="none" w:sz="0" w:space="0" w:color="auto"/>
          </w:divBdr>
        </w:div>
        <w:div w:id="1607881803">
          <w:marLeft w:val="850"/>
          <w:marRight w:val="0"/>
          <w:marTop w:val="53"/>
          <w:marBottom w:val="0"/>
          <w:divBdr>
            <w:top w:val="none" w:sz="0" w:space="0" w:color="auto"/>
            <w:left w:val="none" w:sz="0" w:space="0" w:color="auto"/>
            <w:bottom w:val="none" w:sz="0" w:space="0" w:color="auto"/>
            <w:right w:val="none" w:sz="0" w:space="0" w:color="auto"/>
          </w:divBdr>
        </w:div>
        <w:div w:id="2007896640">
          <w:marLeft w:val="850"/>
          <w:marRight w:val="0"/>
          <w:marTop w:val="53"/>
          <w:marBottom w:val="0"/>
          <w:divBdr>
            <w:top w:val="none" w:sz="0" w:space="0" w:color="auto"/>
            <w:left w:val="none" w:sz="0" w:space="0" w:color="auto"/>
            <w:bottom w:val="none" w:sz="0" w:space="0" w:color="auto"/>
            <w:right w:val="none" w:sz="0" w:space="0" w:color="auto"/>
          </w:divBdr>
        </w:div>
        <w:div w:id="2028362554">
          <w:marLeft w:val="850"/>
          <w:marRight w:val="0"/>
          <w:marTop w:val="53"/>
          <w:marBottom w:val="0"/>
          <w:divBdr>
            <w:top w:val="none" w:sz="0" w:space="0" w:color="auto"/>
            <w:left w:val="none" w:sz="0" w:space="0" w:color="auto"/>
            <w:bottom w:val="none" w:sz="0" w:space="0" w:color="auto"/>
            <w:right w:val="none" w:sz="0" w:space="0" w:color="auto"/>
          </w:divBdr>
        </w:div>
      </w:divsChild>
    </w:div>
    <w:div w:id="1749230110">
      <w:bodyDiv w:val="1"/>
      <w:marLeft w:val="0"/>
      <w:marRight w:val="0"/>
      <w:marTop w:val="0"/>
      <w:marBottom w:val="0"/>
      <w:divBdr>
        <w:top w:val="none" w:sz="0" w:space="0" w:color="auto"/>
        <w:left w:val="none" w:sz="0" w:space="0" w:color="auto"/>
        <w:bottom w:val="none" w:sz="0" w:space="0" w:color="auto"/>
        <w:right w:val="none" w:sz="0" w:space="0" w:color="auto"/>
      </w:divBdr>
    </w:div>
    <w:div w:id="1750422763">
      <w:bodyDiv w:val="1"/>
      <w:marLeft w:val="0"/>
      <w:marRight w:val="0"/>
      <w:marTop w:val="0"/>
      <w:marBottom w:val="0"/>
      <w:divBdr>
        <w:top w:val="none" w:sz="0" w:space="0" w:color="auto"/>
        <w:left w:val="none" w:sz="0" w:space="0" w:color="auto"/>
        <w:bottom w:val="none" w:sz="0" w:space="0" w:color="auto"/>
        <w:right w:val="none" w:sz="0" w:space="0" w:color="auto"/>
      </w:divBdr>
    </w:div>
    <w:div w:id="1753813515">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369">
      <w:bodyDiv w:val="1"/>
      <w:marLeft w:val="0"/>
      <w:marRight w:val="0"/>
      <w:marTop w:val="0"/>
      <w:marBottom w:val="0"/>
      <w:divBdr>
        <w:top w:val="none" w:sz="0" w:space="0" w:color="auto"/>
        <w:left w:val="none" w:sz="0" w:space="0" w:color="auto"/>
        <w:bottom w:val="none" w:sz="0" w:space="0" w:color="auto"/>
        <w:right w:val="none" w:sz="0" w:space="0" w:color="auto"/>
      </w:divBdr>
    </w:div>
    <w:div w:id="1795977568">
      <w:bodyDiv w:val="1"/>
      <w:marLeft w:val="0"/>
      <w:marRight w:val="0"/>
      <w:marTop w:val="0"/>
      <w:marBottom w:val="0"/>
      <w:divBdr>
        <w:top w:val="none" w:sz="0" w:space="0" w:color="auto"/>
        <w:left w:val="none" w:sz="0" w:space="0" w:color="auto"/>
        <w:bottom w:val="none" w:sz="0" w:space="0" w:color="auto"/>
        <w:right w:val="none" w:sz="0" w:space="0" w:color="auto"/>
      </w:divBdr>
      <w:divsChild>
        <w:div w:id="359546789">
          <w:marLeft w:val="850"/>
          <w:marRight w:val="0"/>
          <w:marTop w:val="53"/>
          <w:marBottom w:val="0"/>
          <w:divBdr>
            <w:top w:val="none" w:sz="0" w:space="0" w:color="auto"/>
            <w:left w:val="none" w:sz="0" w:space="0" w:color="auto"/>
            <w:bottom w:val="none" w:sz="0" w:space="0" w:color="auto"/>
            <w:right w:val="none" w:sz="0" w:space="0" w:color="auto"/>
          </w:divBdr>
        </w:div>
        <w:div w:id="1081634347">
          <w:marLeft w:val="850"/>
          <w:marRight w:val="0"/>
          <w:marTop w:val="53"/>
          <w:marBottom w:val="0"/>
          <w:divBdr>
            <w:top w:val="none" w:sz="0" w:space="0" w:color="auto"/>
            <w:left w:val="none" w:sz="0" w:space="0" w:color="auto"/>
            <w:bottom w:val="none" w:sz="0" w:space="0" w:color="auto"/>
            <w:right w:val="none" w:sz="0" w:space="0" w:color="auto"/>
          </w:divBdr>
        </w:div>
        <w:div w:id="1678074238">
          <w:marLeft w:val="850"/>
          <w:marRight w:val="0"/>
          <w:marTop w:val="53"/>
          <w:marBottom w:val="0"/>
          <w:divBdr>
            <w:top w:val="none" w:sz="0" w:space="0" w:color="auto"/>
            <w:left w:val="none" w:sz="0" w:space="0" w:color="auto"/>
            <w:bottom w:val="none" w:sz="0" w:space="0" w:color="auto"/>
            <w:right w:val="none" w:sz="0" w:space="0" w:color="auto"/>
          </w:divBdr>
        </w:div>
        <w:div w:id="1765958167">
          <w:marLeft w:val="850"/>
          <w:marRight w:val="0"/>
          <w:marTop w:val="53"/>
          <w:marBottom w:val="0"/>
          <w:divBdr>
            <w:top w:val="none" w:sz="0" w:space="0" w:color="auto"/>
            <w:left w:val="none" w:sz="0" w:space="0" w:color="auto"/>
            <w:bottom w:val="none" w:sz="0" w:space="0" w:color="auto"/>
            <w:right w:val="none" w:sz="0" w:space="0" w:color="auto"/>
          </w:divBdr>
        </w:div>
        <w:div w:id="1776317223">
          <w:marLeft w:val="850"/>
          <w:marRight w:val="0"/>
          <w:marTop w:val="53"/>
          <w:marBottom w:val="0"/>
          <w:divBdr>
            <w:top w:val="none" w:sz="0" w:space="0" w:color="auto"/>
            <w:left w:val="none" w:sz="0" w:space="0" w:color="auto"/>
            <w:bottom w:val="none" w:sz="0" w:space="0" w:color="auto"/>
            <w:right w:val="none" w:sz="0" w:space="0" w:color="auto"/>
          </w:divBdr>
        </w:div>
        <w:div w:id="1825924780">
          <w:marLeft w:val="850"/>
          <w:marRight w:val="0"/>
          <w:marTop w:val="53"/>
          <w:marBottom w:val="0"/>
          <w:divBdr>
            <w:top w:val="none" w:sz="0" w:space="0" w:color="auto"/>
            <w:left w:val="none" w:sz="0" w:space="0" w:color="auto"/>
            <w:bottom w:val="none" w:sz="0" w:space="0" w:color="auto"/>
            <w:right w:val="none" w:sz="0" w:space="0" w:color="auto"/>
          </w:divBdr>
        </w:div>
        <w:div w:id="1934589495">
          <w:marLeft w:val="850"/>
          <w:marRight w:val="0"/>
          <w:marTop w:val="53"/>
          <w:marBottom w:val="0"/>
          <w:divBdr>
            <w:top w:val="none" w:sz="0" w:space="0" w:color="auto"/>
            <w:left w:val="none" w:sz="0" w:space="0" w:color="auto"/>
            <w:bottom w:val="none" w:sz="0" w:space="0" w:color="auto"/>
            <w:right w:val="none" w:sz="0" w:space="0" w:color="auto"/>
          </w:divBdr>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51679258">
      <w:bodyDiv w:val="1"/>
      <w:marLeft w:val="0"/>
      <w:marRight w:val="0"/>
      <w:marTop w:val="0"/>
      <w:marBottom w:val="0"/>
      <w:divBdr>
        <w:top w:val="none" w:sz="0" w:space="0" w:color="auto"/>
        <w:left w:val="none" w:sz="0" w:space="0" w:color="auto"/>
        <w:bottom w:val="none" w:sz="0" w:space="0" w:color="auto"/>
        <w:right w:val="none" w:sz="0" w:space="0" w:color="auto"/>
      </w:divBdr>
    </w:div>
    <w:div w:id="1857381307">
      <w:bodyDiv w:val="1"/>
      <w:marLeft w:val="0"/>
      <w:marRight w:val="0"/>
      <w:marTop w:val="0"/>
      <w:marBottom w:val="0"/>
      <w:divBdr>
        <w:top w:val="none" w:sz="0" w:space="0" w:color="auto"/>
        <w:left w:val="none" w:sz="0" w:space="0" w:color="auto"/>
        <w:bottom w:val="none" w:sz="0" w:space="0" w:color="auto"/>
        <w:right w:val="none" w:sz="0" w:space="0" w:color="auto"/>
      </w:divBdr>
      <w:divsChild>
        <w:div w:id="1278415846">
          <w:marLeft w:val="850"/>
          <w:marRight w:val="0"/>
          <w:marTop w:val="0"/>
          <w:marBottom w:val="0"/>
          <w:divBdr>
            <w:top w:val="none" w:sz="0" w:space="0" w:color="auto"/>
            <w:left w:val="none" w:sz="0" w:space="0" w:color="auto"/>
            <w:bottom w:val="none" w:sz="0" w:space="0" w:color="auto"/>
            <w:right w:val="none" w:sz="0" w:space="0" w:color="auto"/>
          </w:divBdr>
        </w:div>
      </w:divsChild>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7621235">
      <w:bodyDiv w:val="1"/>
      <w:marLeft w:val="0"/>
      <w:marRight w:val="0"/>
      <w:marTop w:val="0"/>
      <w:marBottom w:val="0"/>
      <w:divBdr>
        <w:top w:val="none" w:sz="0" w:space="0" w:color="auto"/>
        <w:left w:val="none" w:sz="0" w:space="0" w:color="auto"/>
        <w:bottom w:val="none" w:sz="0" w:space="0" w:color="auto"/>
        <w:right w:val="none" w:sz="0" w:space="0" w:color="auto"/>
      </w:divBdr>
      <w:divsChild>
        <w:div w:id="34738847">
          <w:marLeft w:val="850"/>
          <w:marRight w:val="0"/>
          <w:marTop w:val="53"/>
          <w:marBottom w:val="0"/>
          <w:divBdr>
            <w:top w:val="none" w:sz="0" w:space="0" w:color="auto"/>
            <w:left w:val="none" w:sz="0" w:space="0" w:color="auto"/>
            <w:bottom w:val="none" w:sz="0" w:space="0" w:color="auto"/>
            <w:right w:val="none" w:sz="0" w:space="0" w:color="auto"/>
          </w:divBdr>
        </w:div>
        <w:div w:id="295377564">
          <w:marLeft w:val="994"/>
          <w:marRight w:val="0"/>
          <w:marTop w:val="53"/>
          <w:marBottom w:val="0"/>
          <w:divBdr>
            <w:top w:val="none" w:sz="0" w:space="0" w:color="auto"/>
            <w:left w:val="none" w:sz="0" w:space="0" w:color="auto"/>
            <w:bottom w:val="none" w:sz="0" w:space="0" w:color="auto"/>
            <w:right w:val="none" w:sz="0" w:space="0" w:color="auto"/>
          </w:divBdr>
        </w:div>
        <w:div w:id="421294879">
          <w:marLeft w:val="994"/>
          <w:marRight w:val="0"/>
          <w:marTop w:val="53"/>
          <w:marBottom w:val="0"/>
          <w:divBdr>
            <w:top w:val="none" w:sz="0" w:space="0" w:color="auto"/>
            <w:left w:val="none" w:sz="0" w:space="0" w:color="auto"/>
            <w:bottom w:val="none" w:sz="0" w:space="0" w:color="auto"/>
            <w:right w:val="none" w:sz="0" w:space="0" w:color="auto"/>
          </w:divBdr>
        </w:div>
        <w:div w:id="494879078">
          <w:marLeft w:val="850"/>
          <w:marRight w:val="0"/>
          <w:marTop w:val="53"/>
          <w:marBottom w:val="0"/>
          <w:divBdr>
            <w:top w:val="none" w:sz="0" w:space="0" w:color="auto"/>
            <w:left w:val="none" w:sz="0" w:space="0" w:color="auto"/>
            <w:bottom w:val="none" w:sz="0" w:space="0" w:color="auto"/>
            <w:right w:val="none" w:sz="0" w:space="0" w:color="auto"/>
          </w:divBdr>
        </w:div>
        <w:div w:id="654190149">
          <w:marLeft w:val="850"/>
          <w:marRight w:val="0"/>
          <w:marTop w:val="53"/>
          <w:marBottom w:val="0"/>
          <w:divBdr>
            <w:top w:val="none" w:sz="0" w:space="0" w:color="auto"/>
            <w:left w:val="none" w:sz="0" w:space="0" w:color="auto"/>
            <w:bottom w:val="none" w:sz="0" w:space="0" w:color="auto"/>
            <w:right w:val="none" w:sz="0" w:space="0" w:color="auto"/>
          </w:divBdr>
        </w:div>
        <w:div w:id="917177466">
          <w:marLeft w:val="994"/>
          <w:marRight w:val="0"/>
          <w:marTop w:val="53"/>
          <w:marBottom w:val="0"/>
          <w:divBdr>
            <w:top w:val="none" w:sz="0" w:space="0" w:color="auto"/>
            <w:left w:val="none" w:sz="0" w:space="0" w:color="auto"/>
            <w:bottom w:val="none" w:sz="0" w:space="0" w:color="auto"/>
            <w:right w:val="none" w:sz="0" w:space="0" w:color="auto"/>
          </w:divBdr>
        </w:div>
        <w:div w:id="1299258283">
          <w:marLeft w:val="850"/>
          <w:marRight w:val="0"/>
          <w:marTop w:val="53"/>
          <w:marBottom w:val="0"/>
          <w:divBdr>
            <w:top w:val="none" w:sz="0" w:space="0" w:color="auto"/>
            <w:left w:val="none" w:sz="0" w:space="0" w:color="auto"/>
            <w:bottom w:val="none" w:sz="0" w:space="0" w:color="auto"/>
            <w:right w:val="none" w:sz="0" w:space="0" w:color="auto"/>
          </w:divBdr>
        </w:div>
        <w:div w:id="1384796123">
          <w:marLeft w:val="850"/>
          <w:marRight w:val="0"/>
          <w:marTop w:val="53"/>
          <w:marBottom w:val="0"/>
          <w:divBdr>
            <w:top w:val="none" w:sz="0" w:space="0" w:color="auto"/>
            <w:left w:val="none" w:sz="0" w:space="0" w:color="auto"/>
            <w:bottom w:val="none" w:sz="0" w:space="0" w:color="auto"/>
            <w:right w:val="none" w:sz="0" w:space="0" w:color="auto"/>
          </w:divBdr>
        </w:div>
        <w:div w:id="1624655083">
          <w:marLeft w:val="994"/>
          <w:marRight w:val="0"/>
          <w:marTop w:val="53"/>
          <w:marBottom w:val="0"/>
          <w:divBdr>
            <w:top w:val="none" w:sz="0" w:space="0" w:color="auto"/>
            <w:left w:val="none" w:sz="0" w:space="0" w:color="auto"/>
            <w:bottom w:val="none" w:sz="0" w:space="0" w:color="auto"/>
            <w:right w:val="none" w:sz="0" w:space="0" w:color="auto"/>
          </w:divBdr>
        </w:div>
        <w:div w:id="1844203926">
          <w:marLeft w:val="994"/>
          <w:marRight w:val="0"/>
          <w:marTop w:val="53"/>
          <w:marBottom w:val="0"/>
          <w:divBdr>
            <w:top w:val="none" w:sz="0" w:space="0" w:color="auto"/>
            <w:left w:val="none" w:sz="0" w:space="0" w:color="auto"/>
            <w:bottom w:val="none" w:sz="0" w:space="0" w:color="auto"/>
            <w:right w:val="none" w:sz="0" w:space="0" w:color="auto"/>
          </w:divBdr>
        </w:div>
        <w:div w:id="1928735452">
          <w:marLeft w:val="994"/>
          <w:marRight w:val="0"/>
          <w:marTop w:val="53"/>
          <w:marBottom w:val="0"/>
          <w:divBdr>
            <w:top w:val="none" w:sz="0" w:space="0" w:color="auto"/>
            <w:left w:val="none" w:sz="0" w:space="0" w:color="auto"/>
            <w:bottom w:val="none" w:sz="0" w:space="0" w:color="auto"/>
            <w:right w:val="none" w:sz="0" w:space="0" w:color="auto"/>
          </w:divBdr>
        </w:div>
      </w:divsChild>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15044097">
      <w:bodyDiv w:val="1"/>
      <w:marLeft w:val="0"/>
      <w:marRight w:val="0"/>
      <w:marTop w:val="0"/>
      <w:marBottom w:val="0"/>
      <w:divBdr>
        <w:top w:val="none" w:sz="0" w:space="0" w:color="auto"/>
        <w:left w:val="none" w:sz="0" w:space="0" w:color="auto"/>
        <w:bottom w:val="none" w:sz="0" w:space="0" w:color="auto"/>
        <w:right w:val="none" w:sz="0" w:space="0" w:color="auto"/>
      </w:divBdr>
    </w:div>
    <w:div w:id="1917131136">
      <w:bodyDiv w:val="1"/>
      <w:marLeft w:val="0"/>
      <w:marRight w:val="0"/>
      <w:marTop w:val="0"/>
      <w:marBottom w:val="0"/>
      <w:divBdr>
        <w:top w:val="none" w:sz="0" w:space="0" w:color="auto"/>
        <w:left w:val="none" w:sz="0" w:space="0" w:color="auto"/>
        <w:bottom w:val="none" w:sz="0" w:space="0" w:color="auto"/>
        <w:right w:val="none" w:sz="0" w:space="0" w:color="auto"/>
      </w:divBdr>
    </w:div>
    <w:div w:id="1918511044">
      <w:bodyDiv w:val="1"/>
      <w:marLeft w:val="0"/>
      <w:marRight w:val="0"/>
      <w:marTop w:val="0"/>
      <w:marBottom w:val="0"/>
      <w:divBdr>
        <w:top w:val="none" w:sz="0" w:space="0" w:color="auto"/>
        <w:left w:val="none" w:sz="0" w:space="0" w:color="auto"/>
        <w:bottom w:val="none" w:sz="0" w:space="0" w:color="auto"/>
        <w:right w:val="none" w:sz="0" w:space="0" w:color="auto"/>
      </w:divBdr>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512">
      <w:bodyDiv w:val="1"/>
      <w:marLeft w:val="0"/>
      <w:marRight w:val="0"/>
      <w:marTop w:val="0"/>
      <w:marBottom w:val="0"/>
      <w:divBdr>
        <w:top w:val="none" w:sz="0" w:space="0" w:color="auto"/>
        <w:left w:val="none" w:sz="0" w:space="0" w:color="auto"/>
        <w:bottom w:val="none" w:sz="0" w:space="0" w:color="auto"/>
        <w:right w:val="none" w:sz="0" w:space="0" w:color="auto"/>
      </w:divBdr>
      <w:divsChild>
        <w:div w:id="1710151">
          <w:marLeft w:val="994"/>
          <w:marRight w:val="0"/>
          <w:marTop w:val="0"/>
          <w:marBottom w:val="0"/>
          <w:divBdr>
            <w:top w:val="none" w:sz="0" w:space="0" w:color="auto"/>
            <w:left w:val="none" w:sz="0" w:space="0" w:color="auto"/>
            <w:bottom w:val="none" w:sz="0" w:space="0" w:color="auto"/>
            <w:right w:val="none" w:sz="0" w:space="0" w:color="auto"/>
          </w:divBdr>
        </w:div>
        <w:div w:id="82338365">
          <w:marLeft w:val="994"/>
          <w:marRight w:val="0"/>
          <w:marTop w:val="0"/>
          <w:marBottom w:val="0"/>
          <w:divBdr>
            <w:top w:val="none" w:sz="0" w:space="0" w:color="auto"/>
            <w:left w:val="none" w:sz="0" w:space="0" w:color="auto"/>
            <w:bottom w:val="none" w:sz="0" w:space="0" w:color="auto"/>
            <w:right w:val="none" w:sz="0" w:space="0" w:color="auto"/>
          </w:divBdr>
        </w:div>
        <w:div w:id="203686603">
          <w:marLeft w:val="850"/>
          <w:marRight w:val="0"/>
          <w:marTop w:val="0"/>
          <w:marBottom w:val="0"/>
          <w:divBdr>
            <w:top w:val="none" w:sz="0" w:space="0" w:color="auto"/>
            <w:left w:val="none" w:sz="0" w:space="0" w:color="auto"/>
            <w:bottom w:val="none" w:sz="0" w:space="0" w:color="auto"/>
            <w:right w:val="none" w:sz="0" w:space="0" w:color="auto"/>
          </w:divBdr>
        </w:div>
        <w:div w:id="279533459">
          <w:marLeft w:val="850"/>
          <w:marRight w:val="0"/>
          <w:marTop w:val="0"/>
          <w:marBottom w:val="0"/>
          <w:divBdr>
            <w:top w:val="none" w:sz="0" w:space="0" w:color="auto"/>
            <w:left w:val="none" w:sz="0" w:space="0" w:color="auto"/>
            <w:bottom w:val="none" w:sz="0" w:space="0" w:color="auto"/>
            <w:right w:val="none" w:sz="0" w:space="0" w:color="auto"/>
          </w:divBdr>
        </w:div>
        <w:div w:id="299848918">
          <w:marLeft w:val="994"/>
          <w:marRight w:val="0"/>
          <w:marTop w:val="0"/>
          <w:marBottom w:val="0"/>
          <w:divBdr>
            <w:top w:val="none" w:sz="0" w:space="0" w:color="auto"/>
            <w:left w:val="none" w:sz="0" w:space="0" w:color="auto"/>
            <w:bottom w:val="none" w:sz="0" w:space="0" w:color="auto"/>
            <w:right w:val="none" w:sz="0" w:space="0" w:color="auto"/>
          </w:divBdr>
        </w:div>
        <w:div w:id="544291902">
          <w:marLeft w:val="850"/>
          <w:marRight w:val="0"/>
          <w:marTop w:val="0"/>
          <w:marBottom w:val="0"/>
          <w:divBdr>
            <w:top w:val="none" w:sz="0" w:space="0" w:color="auto"/>
            <w:left w:val="none" w:sz="0" w:space="0" w:color="auto"/>
            <w:bottom w:val="none" w:sz="0" w:space="0" w:color="auto"/>
            <w:right w:val="none" w:sz="0" w:space="0" w:color="auto"/>
          </w:divBdr>
        </w:div>
        <w:div w:id="611280476">
          <w:marLeft w:val="850"/>
          <w:marRight w:val="0"/>
          <w:marTop w:val="0"/>
          <w:marBottom w:val="0"/>
          <w:divBdr>
            <w:top w:val="none" w:sz="0" w:space="0" w:color="auto"/>
            <w:left w:val="none" w:sz="0" w:space="0" w:color="auto"/>
            <w:bottom w:val="none" w:sz="0" w:space="0" w:color="auto"/>
            <w:right w:val="none" w:sz="0" w:space="0" w:color="auto"/>
          </w:divBdr>
        </w:div>
        <w:div w:id="657269666">
          <w:marLeft w:val="850"/>
          <w:marRight w:val="0"/>
          <w:marTop w:val="0"/>
          <w:marBottom w:val="0"/>
          <w:divBdr>
            <w:top w:val="none" w:sz="0" w:space="0" w:color="auto"/>
            <w:left w:val="none" w:sz="0" w:space="0" w:color="auto"/>
            <w:bottom w:val="none" w:sz="0" w:space="0" w:color="auto"/>
            <w:right w:val="none" w:sz="0" w:space="0" w:color="auto"/>
          </w:divBdr>
        </w:div>
        <w:div w:id="665590363">
          <w:marLeft w:val="994"/>
          <w:marRight w:val="0"/>
          <w:marTop w:val="0"/>
          <w:marBottom w:val="0"/>
          <w:divBdr>
            <w:top w:val="none" w:sz="0" w:space="0" w:color="auto"/>
            <w:left w:val="none" w:sz="0" w:space="0" w:color="auto"/>
            <w:bottom w:val="none" w:sz="0" w:space="0" w:color="auto"/>
            <w:right w:val="none" w:sz="0" w:space="0" w:color="auto"/>
          </w:divBdr>
        </w:div>
        <w:div w:id="838230574">
          <w:marLeft w:val="994"/>
          <w:marRight w:val="0"/>
          <w:marTop w:val="0"/>
          <w:marBottom w:val="0"/>
          <w:divBdr>
            <w:top w:val="none" w:sz="0" w:space="0" w:color="auto"/>
            <w:left w:val="none" w:sz="0" w:space="0" w:color="auto"/>
            <w:bottom w:val="none" w:sz="0" w:space="0" w:color="auto"/>
            <w:right w:val="none" w:sz="0" w:space="0" w:color="auto"/>
          </w:divBdr>
        </w:div>
        <w:div w:id="899025688">
          <w:marLeft w:val="850"/>
          <w:marRight w:val="0"/>
          <w:marTop w:val="0"/>
          <w:marBottom w:val="0"/>
          <w:divBdr>
            <w:top w:val="none" w:sz="0" w:space="0" w:color="auto"/>
            <w:left w:val="none" w:sz="0" w:space="0" w:color="auto"/>
            <w:bottom w:val="none" w:sz="0" w:space="0" w:color="auto"/>
            <w:right w:val="none" w:sz="0" w:space="0" w:color="auto"/>
          </w:divBdr>
        </w:div>
        <w:div w:id="1010446975">
          <w:marLeft w:val="994"/>
          <w:marRight w:val="0"/>
          <w:marTop w:val="0"/>
          <w:marBottom w:val="0"/>
          <w:divBdr>
            <w:top w:val="none" w:sz="0" w:space="0" w:color="auto"/>
            <w:left w:val="none" w:sz="0" w:space="0" w:color="auto"/>
            <w:bottom w:val="none" w:sz="0" w:space="0" w:color="auto"/>
            <w:right w:val="none" w:sz="0" w:space="0" w:color="auto"/>
          </w:divBdr>
        </w:div>
        <w:div w:id="1551453776">
          <w:marLeft w:val="850"/>
          <w:marRight w:val="0"/>
          <w:marTop w:val="0"/>
          <w:marBottom w:val="0"/>
          <w:divBdr>
            <w:top w:val="none" w:sz="0" w:space="0" w:color="auto"/>
            <w:left w:val="none" w:sz="0" w:space="0" w:color="auto"/>
            <w:bottom w:val="none" w:sz="0" w:space="0" w:color="auto"/>
            <w:right w:val="none" w:sz="0" w:space="0" w:color="auto"/>
          </w:divBdr>
        </w:div>
        <w:div w:id="2086680651">
          <w:marLeft w:val="994"/>
          <w:marRight w:val="0"/>
          <w:marTop w:val="0"/>
          <w:marBottom w:val="0"/>
          <w:divBdr>
            <w:top w:val="none" w:sz="0" w:space="0" w:color="auto"/>
            <w:left w:val="none" w:sz="0" w:space="0" w:color="auto"/>
            <w:bottom w:val="none" w:sz="0" w:space="0" w:color="auto"/>
            <w:right w:val="none" w:sz="0" w:space="0" w:color="auto"/>
          </w:divBdr>
        </w:div>
        <w:div w:id="2090081826">
          <w:marLeft w:val="850"/>
          <w:marRight w:val="0"/>
          <w:marTop w:val="0"/>
          <w:marBottom w:val="0"/>
          <w:divBdr>
            <w:top w:val="none" w:sz="0" w:space="0" w:color="auto"/>
            <w:left w:val="none" w:sz="0" w:space="0" w:color="auto"/>
            <w:bottom w:val="none" w:sz="0" w:space="0" w:color="auto"/>
            <w:right w:val="none" w:sz="0" w:space="0" w:color="auto"/>
          </w:divBdr>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58487266">
      <w:bodyDiv w:val="1"/>
      <w:marLeft w:val="0"/>
      <w:marRight w:val="0"/>
      <w:marTop w:val="0"/>
      <w:marBottom w:val="0"/>
      <w:divBdr>
        <w:top w:val="none" w:sz="0" w:space="0" w:color="auto"/>
        <w:left w:val="none" w:sz="0" w:space="0" w:color="auto"/>
        <w:bottom w:val="none" w:sz="0" w:space="0" w:color="auto"/>
        <w:right w:val="none" w:sz="0" w:space="0" w:color="auto"/>
      </w:divBdr>
    </w:div>
    <w:div w:id="1963337662">
      <w:bodyDiv w:val="1"/>
      <w:marLeft w:val="0"/>
      <w:marRight w:val="0"/>
      <w:marTop w:val="0"/>
      <w:marBottom w:val="0"/>
      <w:divBdr>
        <w:top w:val="none" w:sz="0" w:space="0" w:color="auto"/>
        <w:left w:val="none" w:sz="0" w:space="0" w:color="auto"/>
        <w:bottom w:val="none" w:sz="0" w:space="0" w:color="auto"/>
        <w:right w:val="none" w:sz="0" w:space="0" w:color="auto"/>
      </w:divBdr>
    </w:div>
    <w:div w:id="2032487621">
      <w:bodyDiv w:val="1"/>
      <w:marLeft w:val="0"/>
      <w:marRight w:val="0"/>
      <w:marTop w:val="0"/>
      <w:marBottom w:val="0"/>
      <w:divBdr>
        <w:top w:val="none" w:sz="0" w:space="0" w:color="auto"/>
        <w:left w:val="none" w:sz="0" w:space="0" w:color="auto"/>
        <w:bottom w:val="none" w:sz="0" w:space="0" w:color="auto"/>
        <w:right w:val="none" w:sz="0" w:space="0" w:color="auto"/>
      </w:divBdr>
      <w:divsChild>
        <w:div w:id="585193693">
          <w:marLeft w:val="994"/>
          <w:marRight w:val="0"/>
          <w:marTop w:val="0"/>
          <w:marBottom w:val="0"/>
          <w:divBdr>
            <w:top w:val="none" w:sz="0" w:space="0" w:color="auto"/>
            <w:left w:val="none" w:sz="0" w:space="0" w:color="auto"/>
            <w:bottom w:val="none" w:sz="0" w:space="0" w:color="auto"/>
            <w:right w:val="none" w:sz="0" w:space="0" w:color="auto"/>
          </w:divBdr>
        </w:div>
        <w:div w:id="970592749">
          <w:marLeft w:val="850"/>
          <w:marRight w:val="0"/>
          <w:marTop w:val="0"/>
          <w:marBottom w:val="0"/>
          <w:divBdr>
            <w:top w:val="none" w:sz="0" w:space="0" w:color="auto"/>
            <w:left w:val="none" w:sz="0" w:space="0" w:color="auto"/>
            <w:bottom w:val="none" w:sz="0" w:space="0" w:color="auto"/>
            <w:right w:val="none" w:sz="0" w:space="0" w:color="auto"/>
          </w:divBdr>
        </w:div>
        <w:div w:id="1009991630">
          <w:marLeft w:val="850"/>
          <w:marRight w:val="0"/>
          <w:marTop w:val="0"/>
          <w:marBottom w:val="0"/>
          <w:divBdr>
            <w:top w:val="none" w:sz="0" w:space="0" w:color="auto"/>
            <w:left w:val="none" w:sz="0" w:space="0" w:color="auto"/>
            <w:bottom w:val="none" w:sz="0" w:space="0" w:color="auto"/>
            <w:right w:val="none" w:sz="0" w:space="0" w:color="auto"/>
          </w:divBdr>
        </w:div>
        <w:div w:id="1246956965">
          <w:marLeft w:val="850"/>
          <w:marRight w:val="0"/>
          <w:marTop w:val="0"/>
          <w:marBottom w:val="0"/>
          <w:divBdr>
            <w:top w:val="none" w:sz="0" w:space="0" w:color="auto"/>
            <w:left w:val="none" w:sz="0" w:space="0" w:color="auto"/>
            <w:bottom w:val="none" w:sz="0" w:space="0" w:color="auto"/>
            <w:right w:val="none" w:sz="0" w:space="0" w:color="auto"/>
          </w:divBdr>
        </w:div>
        <w:div w:id="1302274859">
          <w:marLeft w:val="994"/>
          <w:marRight w:val="0"/>
          <w:marTop w:val="0"/>
          <w:marBottom w:val="0"/>
          <w:divBdr>
            <w:top w:val="none" w:sz="0" w:space="0" w:color="auto"/>
            <w:left w:val="none" w:sz="0" w:space="0" w:color="auto"/>
            <w:bottom w:val="none" w:sz="0" w:space="0" w:color="auto"/>
            <w:right w:val="none" w:sz="0" w:space="0" w:color="auto"/>
          </w:divBdr>
        </w:div>
        <w:div w:id="1360930276">
          <w:marLeft w:val="994"/>
          <w:marRight w:val="0"/>
          <w:marTop w:val="0"/>
          <w:marBottom w:val="0"/>
          <w:divBdr>
            <w:top w:val="none" w:sz="0" w:space="0" w:color="auto"/>
            <w:left w:val="none" w:sz="0" w:space="0" w:color="auto"/>
            <w:bottom w:val="none" w:sz="0" w:space="0" w:color="auto"/>
            <w:right w:val="none" w:sz="0" w:space="0" w:color="auto"/>
          </w:divBdr>
        </w:div>
        <w:div w:id="1552837938">
          <w:marLeft w:val="994"/>
          <w:marRight w:val="0"/>
          <w:marTop w:val="0"/>
          <w:marBottom w:val="0"/>
          <w:divBdr>
            <w:top w:val="none" w:sz="0" w:space="0" w:color="auto"/>
            <w:left w:val="none" w:sz="0" w:space="0" w:color="auto"/>
            <w:bottom w:val="none" w:sz="0" w:space="0" w:color="auto"/>
            <w:right w:val="none" w:sz="0" w:space="0" w:color="auto"/>
          </w:divBdr>
        </w:div>
        <w:div w:id="1629048042">
          <w:marLeft w:val="850"/>
          <w:marRight w:val="0"/>
          <w:marTop w:val="0"/>
          <w:marBottom w:val="0"/>
          <w:divBdr>
            <w:top w:val="none" w:sz="0" w:space="0" w:color="auto"/>
            <w:left w:val="none" w:sz="0" w:space="0" w:color="auto"/>
            <w:bottom w:val="none" w:sz="0" w:space="0" w:color="auto"/>
            <w:right w:val="none" w:sz="0" w:space="0" w:color="auto"/>
          </w:divBdr>
        </w:div>
        <w:div w:id="1967158620">
          <w:marLeft w:val="994"/>
          <w:marRight w:val="0"/>
          <w:marTop w:val="0"/>
          <w:marBottom w:val="0"/>
          <w:divBdr>
            <w:top w:val="none" w:sz="0" w:space="0" w:color="auto"/>
            <w:left w:val="none" w:sz="0" w:space="0" w:color="auto"/>
            <w:bottom w:val="none" w:sz="0" w:space="0" w:color="auto"/>
            <w:right w:val="none" w:sz="0" w:space="0" w:color="auto"/>
          </w:divBdr>
        </w:div>
        <w:div w:id="2098285663">
          <w:marLeft w:val="994"/>
          <w:marRight w:val="0"/>
          <w:marTop w:val="0"/>
          <w:marBottom w:val="0"/>
          <w:divBdr>
            <w:top w:val="none" w:sz="0" w:space="0" w:color="auto"/>
            <w:left w:val="none" w:sz="0" w:space="0" w:color="auto"/>
            <w:bottom w:val="none" w:sz="0" w:space="0" w:color="auto"/>
            <w:right w:val="none" w:sz="0" w:space="0" w:color="auto"/>
          </w:divBdr>
        </w:div>
      </w:divsChild>
    </w:div>
    <w:div w:id="2054645655">
      <w:bodyDiv w:val="1"/>
      <w:marLeft w:val="0"/>
      <w:marRight w:val="0"/>
      <w:marTop w:val="0"/>
      <w:marBottom w:val="0"/>
      <w:divBdr>
        <w:top w:val="none" w:sz="0" w:space="0" w:color="auto"/>
        <w:left w:val="none" w:sz="0" w:space="0" w:color="auto"/>
        <w:bottom w:val="none" w:sz="0" w:space="0" w:color="auto"/>
        <w:right w:val="none" w:sz="0" w:space="0" w:color="auto"/>
      </w:divBdr>
    </w:div>
    <w:div w:id="2069570495">
      <w:bodyDiv w:val="1"/>
      <w:marLeft w:val="0"/>
      <w:marRight w:val="0"/>
      <w:marTop w:val="0"/>
      <w:marBottom w:val="0"/>
      <w:divBdr>
        <w:top w:val="none" w:sz="0" w:space="0" w:color="auto"/>
        <w:left w:val="none" w:sz="0" w:space="0" w:color="auto"/>
        <w:bottom w:val="none" w:sz="0" w:space="0" w:color="auto"/>
        <w:right w:val="none" w:sz="0" w:space="0" w:color="auto"/>
      </w:divBdr>
    </w:div>
    <w:div w:id="2071732324">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253">
      <w:bodyDiv w:val="1"/>
      <w:marLeft w:val="0"/>
      <w:marRight w:val="0"/>
      <w:marTop w:val="0"/>
      <w:marBottom w:val="0"/>
      <w:divBdr>
        <w:top w:val="none" w:sz="0" w:space="0" w:color="auto"/>
        <w:left w:val="none" w:sz="0" w:space="0" w:color="auto"/>
        <w:bottom w:val="none" w:sz="0" w:space="0" w:color="auto"/>
        <w:right w:val="none" w:sz="0" w:space="0" w:color="auto"/>
      </w:divBdr>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37988105">
      <w:bodyDiv w:val="1"/>
      <w:marLeft w:val="0"/>
      <w:marRight w:val="0"/>
      <w:marTop w:val="0"/>
      <w:marBottom w:val="0"/>
      <w:divBdr>
        <w:top w:val="none" w:sz="0" w:space="0" w:color="auto"/>
        <w:left w:val="none" w:sz="0" w:space="0" w:color="auto"/>
        <w:bottom w:val="none" w:sz="0" w:space="0" w:color="auto"/>
        <w:right w:val="none" w:sz="0" w:space="0" w:color="auto"/>
      </w:divBdr>
      <w:divsChild>
        <w:div w:id="729305457">
          <w:marLeft w:val="850"/>
          <w:marRight w:val="0"/>
          <w:marTop w:val="0"/>
          <w:marBottom w:val="0"/>
          <w:divBdr>
            <w:top w:val="none" w:sz="0" w:space="0" w:color="auto"/>
            <w:left w:val="none" w:sz="0" w:space="0" w:color="auto"/>
            <w:bottom w:val="none" w:sz="0" w:space="0" w:color="auto"/>
            <w:right w:val="none" w:sz="0" w:space="0" w:color="auto"/>
          </w:divBdr>
        </w:div>
      </w:divsChild>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AB0F4-3B9E-4B78-AB6C-A3FA1F18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3080</Words>
  <Characters>20261</Characters>
  <Application>Microsoft Office Word</Application>
  <DocSecurity>0</DocSecurity>
  <Lines>168</Lines>
  <Paragraphs>46</Paragraphs>
  <ScaleCrop>false</ScaleCrop>
  <HeadingPairs>
    <vt:vector size="2" baseType="variant">
      <vt:variant>
        <vt:lpstr>제목</vt:lpstr>
      </vt:variant>
      <vt:variant>
        <vt:i4>1</vt:i4>
      </vt:variant>
    </vt:vector>
  </HeadingPairs>
  <TitlesOfParts>
    <vt:vector size="1" baseType="lpstr">
      <vt:lpstr>시스템 통합테스트 가이드</vt:lpstr>
    </vt:vector>
  </TitlesOfParts>
  <Manager>VC스마트SW프로세스팀</Manager>
  <Company>LG전자</Company>
  <LinksUpToDate>false</LinksUpToDate>
  <CharactersWithSpaces>23295</CharactersWithSpaces>
  <SharedDoc>false</SharedDoc>
  <HLinks>
    <vt:vector size="210" baseType="variant">
      <vt:variant>
        <vt:i4>1900592</vt:i4>
      </vt:variant>
      <vt:variant>
        <vt:i4>214</vt:i4>
      </vt:variant>
      <vt:variant>
        <vt:i4>0</vt:i4>
      </vt:variant>
      <vt:variant>
        <vt:i4>5</vt:i4>
      </vt:variant>
      <vt:variant>
        <vt:lpwstr/>
      </vt:variant>
      <vt:variant>
        <vt:lpwstr>_Toc462149240</vt:lpwstr>
      </vt:variant>
      <vt:variant>
        <vt:i4>1703984</vt:i4>
      </vt:variant>
      <vt:variant>
        <vt:i4>208</vt:i4>
      </vt:variant>
      <vt:variant>
        <vt:i4>0</vt:i4>
      </vt:variant>
      <vt:variant>
        <vt:i4>5</vt:i4>
      </vt:variant>
      <vt:variant>
        <vt:lpwstr/>
      </vt:variant>
      <vt:variant>
        <vt:lpwstr>_Toc462149239</vt:lpwstr>
      </vt:variant>
      <vt:variant>
        <vt:i4>1703984</vt:i4>
      </vt:variant>
      <vt:variant>
        <vt:i4>202</vt:i4>
      </vt:variant>
      <vt:variant>
        <vt:i4>0</vt:i4>
      </vt:variant>
      <vt:variant>
        <vt:i4>5</vt:i4>
      </vt:variant>
      <vt:variant>
        <vt:lpwstr/>
      </vt:variant>
      <vt:variant>
        <vt:lpwstr>_Toc462149238</vt:lpwstr>
      </vt:variant>
      <vt:variant>
        <vt:i4>1245232</vt:i4>
      </vt:variant>
      <vt:variant>
        <vt:i4>190</vt:i4>
      </vt:variant>
      <vt:variant>
        <vt:i4>0</vt:i4>
      </vt:variant>
      <vt:variant>
        <vt:i4>5</vt:i4>
      </vt:variant>
      <vt:variant>
        <vt:lpwstr/>
      </vt:variant>
      <vt:variant>
        <vt:lpwstr>_Toc464024263</vt:lpwstr>
      </vt:variant>
      <vt:variant>
        <vt:i4>1245232</vt:i4>
      </vt:variant>
      <vt:variant>
        <vt:i4>184</vt:i4>
      </vt:variant>
      <vt:variant>
        <vt:i4>0</vt:i4>
      </vt:variant>
      <vt:variant>
        <vt:i4>5</vt:i4>
      </vt:variant>
      <vt:variant>
        <vt:lpwstr/>
      </vt:variant>
      <vt:variant>
        <vt:lpwstr>_Toc464024262</vt:lpwstr>
      </vt:variant>
      <vt:variant>
        <vt:i4>1245232</vt:i4>
      </vt:variant>
      <vt:variant>
        <vt:i4>178</vt:i4>
      </vt:variant>
      <vt:variant>
        <vt:i4>0</vt:i4>
      </vt:variant>
      <vt:variant>
        <vt:i4>5</vt:i4>
      </vt:variant>
      <vt:variant>
        <vt:lpwstr/>
      </vt:variant>
      <vt:variant>
        <vt:lpwstr>_Toc464024261</vt:lpwstr>
      </vt:variant>
      <vt:variant>
        <vt:i4>1245232</vt:i4>
      </vt:variant>
      <vt:variant>
        <vt:i4>172</vt:i4>
      </vt:variant>
      <vt:variant>
        <vt:i4>0</vt:i4>
      </vt:variant>
      <vt:variant>
        <vt:i4>5</vt:i4>
      </vt:variant>
      <vt:variant>
        <vt:lpwstr/>
      </vt:variant>
      <vt:variant>
        <vt:lpwstr>_Toc464024260</vt:lpwstr>
      </vt:variant>
      <vt:variant>
        <vt:i4>1048624</vt:i4>
      </vt:variant>
      <vt:variant>
        <vt:i4>166</vt:i4>
      </vt:variant>
      <vt:variant>
        <vt:i4>0</vt:i4>
      </vt:variant>
      <vt:variant>
        <vt:i4>5</vt:i4>
      </vt:variant>
      <vt:variant>
        <vt:lpwstr/>
      </vt:variant>
      <vt:variant>
        <vt:lpwstr>_Toc464024259</vt:lpwstr>
      </vt:variant>
      <vt:variant>
        <vt:i4>1048624</vt:i4>
      </vt:variant>
      <vt:variant>
        <vt:i4>160</vt:i4>
      </vt:variant>
      <vt:variant>
        <vt:i4>0</vt:i4>
      </vt:variant>
      <vt:variant>
        <vt:i4>5</vt:i4>
      </vt:variant>
      <vt:variant>
        <vt:lpwstr/>
      </vt:variant>
      <vt:variant>
        <vt:lpwstr>_Toc464024258</vt:lpwstr>
      </vt:variant>
      <vt:variant>
        <vt:i4>1048624</vt:i4>
      </vt:variant>
      <vt:variant>
        <vt:i4>154</vt:i4>
      </vt:variant>
      <vt:variant>
        <vt:i4>0</vt:i4>
      </vt:variant>
      <vt:variant>
        <vt:i4>5</vt:i4>
      </vt:variant>
      <vt:variant>
        <vt:lpwstr/>
      </vt:variant>
      <vt:variant>
        <vt:lpwstr>_Toc464024257</vt:lpwstr>
      </vt:variant>
      <vt:variant>
        <vt:i4>1048624</vt:i4>
      </vt:variant>
      <vt:variant>
        <vt:i4>148</vt:i4>
      </vt:variant>
      <vt:variant>
        <vt:i4>0</vt:i4>
      </vt:variant>
      <vt:variant>
        <vt:i4>5</vt:i4>
      </vt:variant>
      <vt:variant>
        <vt:lpwstr/>
      </vt:variant>
      <vt:variant>
        <vt:lpwstr>_Toc464024256</vt:lpwstr>
      </vt:variant>
      <vt:variant>
        <vt:i4>1048624</vt:i4>
      </vt:variant>
      <vt:variant>
        <vt:i4>142</vt:i4>
      </vt:variant>
      <vt:variant>
        <vt:i4>0</vt:i4>
      </vt:variant>
      <vt:variant>
        <vt:i4>5</vt:i4>
      </vt:variant>
      <vt:variant>
        <vt:lpwstr/>
      </vt:variant>
      <vt:variant>
        <vt:lpwstr>_Toc464024255</vt:lpwstr>
      </vt:variant>
      <vt:variant>
        <vt:i4>1048624</vt:i4>
      </vt:variant>
      <vt:variant>
        <vt:i4>136</vt:i4>
      </vt:variant>
      <vt:variant>
        <vt:i4>0</vt:i4>
      </vt:variant>
      <vt:variant>
        <vt:i4>5</vt:i4>
      </vt:variant>
      <vt:variant>
        <vt:lpwstr/>
      </vt:variant>
      <vt:variant>
        <vt:lpwstr>_Toc464024254</vt:lpwstr>
      </vt:variant>
      <vt:variant>
        <vt:i4>1048624</vt:i4>
      </vt:variant>
      <vt:variant>
        <vt:i4>130</vt:i4>
      </vt:variant>
      <vt:variant>
        <vt:i4>0</vt:i4>
      </vt:variant>
      <vt:variant>
        <vt:i4>5</vt:i4>
      </vt:variant>
      <vt:variant>
        <vt:lpwstr/>
      </vt:variant>
      <vt:variant>
        <vt:lpwstr>_Toc464024253</vt:lpwstr>
      </vt:variant>
      <vt:variant>
        <vt:i4>1048624</vt:i4>
      </vt:variant>
      <vt:variant>
        <vt:i4>124</vt:i4>
      </vt:variant>
      <vt:variant>
        <vt:i4>0</vt:i4>
      </vt:variant>
      <vt:variant>
        <vt:i4>5</vt:i4>
      </vt:variant>
      <vt:variant>
        <vt:lpwstr/>
      </vt:variant>
      <vt:variant>
        <vt:lpwstr>_Toc464024252</vt:lpwstr>
      </vt:variant>
      <vt:variant>
        <vt:i4>1048624</vt:i4>
      </vt:variant>
      <vt:variant>
        <vt:i4>118</vt:i4>
      </vt:variant>
      <vt:variant>
        <vt:i4>0</vt:i4>
      </vt:variant>
      <vt:variant>
        <vt:i4>5</vt:i4>
      </vt:variant>
      <vt:variant>
        <vt:lpwstr/>
      </vt:variant>
      <vt:variant>
        <vt:lpwstr>_Toc464024251</vt:lpwstr>
      </vt:variant>
      <vt:variant>
        <vt:i4>1048624</vt:i4>
      </vt:variant>
      <vt:variant>
        <vt:i4>112</vt:i4>
      </vt:variant>
      <vt:variant>
        <vt:i4>0</vt:i4>
      </vt:variant>
      <vt:variant>
        <vt:i4>5</vt:i4>
      </vt:variant>
      <vt:variant>
        <vt:lpwstr/>
      </vt:variant>
      <vt:variant>
        <vt:lpwstr>_Toc464024250</vt:lpwstr>
      </vt:variant>
      <vt:variant>
        <vt:i4>1114160</vt:i4>
      </vt:variant>
      <vt:variant>
        <vt:i4>106</vt:i4>
      </vt:variant>
      <vt:variant>
        <vt:i4>0</vt:i4>
      </vt:variant>
      <vt:variant>
        <vt:i4>5</vt:i4>
      </vt:variant>
      <vt:variant>
        <vt:lpwstr/>
      </vt:variant>
      <vt:variant>
        <vt:lpwstr>_Toc464024249</vt:lpwstr>
      </vt:variant>
      <vt:variant>
        <vt:i4>1114160</vt:i4>
      </vt:variant>
      <vt:variant>
        <vt:i4>100</vt:i4>
      </vt:variant>
      <vt:variant>
        <vt:i4>0</vt:i4>
      </vt:variant>
      <vt:variant>
        <vt:i4>5</vt:i4>
      </vt:variant>
      <vt:variant>
        <vt:lpwstr/>
      </vt:variant>
      <vt:variant>
        <vt:lpwstr>_Toc464024248</vt:lpwstr>
      </vt:variant>
      <vt:variant>
        <vt:i4>1114160</vt:i4>
      </vt:variant>
      <vt:variant>
        <vt:i4>94</vt:i4>
      </vt:variant>
      <vt:variant>
        <vt:i4>0</vt:i4>
      </vt:variant>
      <vt:variant>
        <vt:i4>5</vt:i4>
      </vt:variant>
      <vt:variant>
        <vt:lpwstr/>
      </vt:variant>
      <vt:variant>
        <vt:lpwstr>_Toc464024247</vt:lpwstr>
      </vt:variant>
      <vt:variant>
        <vt:i4>1114160</vt:i4>
      </vt:variant>
      <vt:variant>
        <vt:i4>88</vt:i4>
      </vt:variant>
      <vt:variant>
        <vt:i4>0</vt:i4>
      </vt:variant>
      <vt:variant>
        <vt:i4>5</vt:i4>
      </vt:variant>
      <vt:variant>
        <vt:lpwstr/>
      </vt:variant>
      <vt:variant>
        <vt:lpwstr>_Toc464024246</vt:lpwstr>
      </vt:variant>
      <vt:variant>
        <vt:i4>1114160</vt:i4>
      </vt:variant>
      <vt:variant>
        <vt:i4>82</vt:i4>
      </vt:variant>
      <vt:variant>
        <vt:i4>0</vt:i4>
      </vt:variant>
      <vt:variant>
        <vt:i4>5</vt:i4>
      </vt:variant>
      <vt:variant>
        <vt:lpwstr/>
      </vt:variant>
      <vt:variant>
        <vt:lpwstr>_Toc464024245</vt:lpwstr>
      </vt:variant>
      <vt:variant>
        <vt:i4>1114160</vt:i4>
      </vt:variant>
      <vt:variant>
        <vt:i4>76</vt:i4>
      </vt:variant>
      <vt:variant>
        <vt:i4>0</vt:i4>
      </vt:variant>
      <vt:variant>
        <vt:i4>5</vt:i4>
      </vt:variant>
      <vt:variant>
        <vt:lpwstr/>
      </vt:variant>
      <vt:variant>
        <vt:lpwstr>_Toc464024244</vt:lpwstr>
      </vt:variant>
      <vt:variant>
        <vt:i4>1114160</vt:i4>
      </vt:variant>
      <vt:variant>
        <vt:i4>70</vt:i4>
      </vt:variant>
      <vt:variant>
        <vt:i4>0</vt:i4>
      </vt:variant>
      <vt:variant>
        <vt:i4>5</vt:i4>
      </vt:variant>
      <vt:variant>
        <vt:lpwstr/>
      </vt:variant>
      <vt:variant>
        <vt:lpwstr>_Toc464024243</vt:lpwstr>
      </vt:variant>
      <vt:variant>
        <vt:i4>1114160</vt:i4>
      </vt:variant>
      <vt:variant>
        <vt:i4>64</vt:i4>
      </vt:variant>
      <vt:variant>
        <vt:i4>0</vt:i4>
      </vt:variant>
      <vt:variant>
        <vt:i4>5</vt:i4>
      </vt:variant>
      <vt:variant>
        <vt:lpwstr/>
      </vt:variant>
      <vt:variant>
        <vt:lpwstr>_Toc464024242</vt:lpwstr>
      </vt:variant>
      <vt:variant>
        <vt:i4>1114160</vt:i4>
      </vt:variant>
      <vt:variant>
        <vt:i4>58</vt:i4>
      </vt:variant>
      <vt:variant>
        <vt:i4>0</vt:i4>
      </vt:variant>
      <vt:variant>
        <vt:i4>5</vt:i4>
      </vt:variant>
      <vt:variant>
        <vt:lpwstr/>
      </vt:variant>
      <vt:variant>
        <vt:lpwstr>_Toc464024241</vt:lpwstr>
      </vt:variant>
      <vt:variant>
        <vt:i4>1114160</vt:i4>
      </vt:variant>
      <vt:variant>
        <vt:i4>52</vt:i4>
      </vt:variant>
      <vt:variant>
        <vt:i4>0</vt:i4>
      </vt:variant>
      <vt:variant>
        <vt:i4>5</vt:i4>
      </vt:variant>
      <vt:variant>
        <vt:lpwstr/>
      </vt:variant>
      <vt:variant>
        <vt:lpwstr>_Toc464024240</vt:lpwstr>
      </vt:variant>
      <vt:variant>
        <vt:i4>1441840</vt:i4>
      </vt:variant>
      <vt:variant>
        <vt:i4>46</vt:i4>
      </vt:variant>
      <vt:variant>
        <vt:i4>0</vt:i4>
      </vt:variant>
      <vt:variant>
        <vt:i4>5</vt:i4>
      </vt:variant>
      <vt:variant>
        <vt:lpwstr/>
      </vt:variant>
      <vt:variant>
        <vt:lpwstr>_Toc464024239</vt:lpwstr>
      </vt:variant>
      <vt:variant>
        <vt:i4>1441840</vt:i4>
      </vt:variant>
      <vt:variant>
        <vt:i4>40</vt:i4>
      </vt:variant>
      <vt:variant>
        <vt:i4>0</vt:i4>
      </vt:variant>
      <vt:variant>
        <vt:i4>5</vt:i4>
      </vt:variant>
      <vt:variant>
        <vt:lpwstr/>
      </vt:variant>
      <vt:variant>
        <vt:lpwstr>_Toc464024238</vt:lpwstr>
      </vt:variant>
      <vt:variant>
        <vt:i4>1441840</vt:i4>
      </vt:variant>
      <vt:variant>
        <vt:i4>34</vt:i4>
      </vt:variant>
      <vt:variant>
        <vt:i4>0</vt:i4>
      </vt:variant>
      <vt:variant>
        <vt:i4>5</vt:i4>
      </vt:variant>
      <vt:variant>
        <vt:lpwstr/>
      </vt:variant>
      <vt:variant>
        <vt:lpwstr>_Toc464024237</vt:lpwstr>
      </vt:variant>
      <vt:variant>
        <vt:i4>1441840</vt:i4>
      </vt:variant>
      <vt:variant>
        <vt:i4>28</vt:i4>
      </vt:variant>
      <vt:variant>
        <vt:i4>0</vt:i4>
      </vt:variant>
      <vt:variant>
        <vt:i4>5</vt:i4>
      </vt:variant>
      <vt:variant>
        <vt:lpwstr/>
      </vt:variant>
      <vt:variant>
        <vt:lpwstr>_Toc464024236</vt:lpwstr>
      </vt:variant>
      <vt:variant>
        <vt:i4>1441840</vt:i4>
      </vt:variant>
      <vt:variant>
        <vt:i4>22</vt:i4>
      </vt:variant>
      <vt:variant>
        <vt:i4>0</vt:i4>
      </vt:variant>
      <vt:variant>
        <vt:i4>5</vt:i4>
      </vt:variant>
      <vt:variant>
        <vt:lpwstr/>
      </vt:variant>
      <vt:variant>
        <vt:lpwstr>_Toc464024235</vt:lpwstr>
      </vt:variant>
      <vt:variant>
        <vt:i4>1441840</vt:i4>
      </vt:variant>
      <vt:variant>
        <vt:i4>16</vt:i4>
      </vt:variant>
      <vt:variant>
        <vt:i4>0</vt:i4>
      </vt:variant>
      <vt:variant>
        <vt:i4>5</vt:i4>
      </vt:variant>
      <vt:variant>
        <vt:lpwstr/>
      </vt:variant>
      <vt:variant>
        <vt:lpwstr>_Toc464024234</vt:lpwstr>
      </vt:variant>
      <vt:variant>
        <vt:i4>1441840</vt:i4>
      </vt:variant>
      <vt:variant>
        <vt:i4>10</vt:i4>
      </vt:variant>
      <vt:variant>
        <vt:i4>0</vt:i4>
      </vt:variant>
      <vt:variant>
        <vt:i4>5</vt:i4>
      </vt:variant>
      <vt:variant>
        <vt:lpwstr/>
      </vt:variant>
      <vt:variant>
        <vt:lpwstr>_Toc464024233</vt:lpwstr>
      </vt:variant>
      <vt:variant>
        <vt:i4>1441840</vt:i4>
      </vt:variant>
      <vt:variant>
        <vt:i4>4</vt:i4>
      </vt:variant>
      <vt:variant>
        <vt:i4>0</vt:i4>
      </vt:variant>
      <vt:variant>
        <vt:i4>5</vt:i4>
      </vt:variant>
      <vt:variant>
        <vt:lpwstr/>
      </vt:variant>
      <vt:variant>
        <vt:lpwstr>_Toc464024232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시스템 통합테스트 가이드</dc:title>
  <dc:subject>스마트사업부 SW개발 표준 프로세스</dc:subject>
  <dc:creator>VC스마트SW프로세스팀</dc:creator>
  <cp:keywords/>
  <cp:lastModifiedBy>송민영/책임연구원/SW Process Unit(minyoung.song@lge.com)</cp:lastModifiedBy>
  <cp:revision>7</cp:revision>
  <dcterms:created xsi:type="dcterms:W3CDTF">2021-06-15T07:32:00Z</dcterms:created>
  <dcterms:modified xsi:type="dcterms:W3CDTF">2022-08-09T12:35:00Z</dcterms:modified>
</cp:coreProperties>
</file>